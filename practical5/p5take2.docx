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905" w:rsidRDefault="00A273FB" w:rsidP="00A273FB">
      <w:pPr>
        <w:tabs>
          <w:tab w:val="left" w:pos="2400"/>
        </w:tabs>
        <w:jc w:val="center"/>
      </w:pPr>
      <w:r>
        <w:t>Practical 5</w:t>
      </w:r>
    </w:p>
    <w:p w:rsidR="00A273FB" w:rsidRDefault="00A273FB" w:rsidP="00A273FB">
      <w:pPr>
        <w:tabs>
          <w:tab w:val="left" w:pos="2400"/>
        </w:tabs>
      </w:pPr>
      <w:r>
        <w:t>Question 1:</w:t>
      </w:r>
    </w:p>
    <w:p w:rsidR="004261EE" w:rsidRPr="004F7132" w:rsidRDefault="007E7CA7" w:rsidP="004261EE">
      <w:pPr>
        <w:pStyle w:val="ListParagraph"/>
        <w:numPr>
          <w:ilvl w:val="0"/>
          <w:numId w:val="1"/>
        </w:numPr>
        <w:tabs>
          <w:tab w:val="left" w:pos="2400"/>
        </w:tabs>
        <w:rPr>
          <w:sz w:val="20"/>
          <w:szCs w:val="20"/>
        </w:rPr>
      </w:pPr>
      <w:r w:rsidRPr="004F7132">
        <w:rPr>
          <w:noProof/>
          <w:sz w:val="20"/>
          <w:szCs w:val="20"/>
        </w:rPr>
        <mc:AlternateContent>
          <mc:Choice Requires="wps">
            <w:drawing>
              <wp:anchor distT="91440" distB="91440" distL="114300" distR="114300" simplePos="0" relativeHeight="251659264" behindDoc="0" locked="0" layoutInCell="1" allowOverlap="1" wp14:editId="33CD3035">
                <wp:simplePos x="0" y="0"/>
                <wp:positionH relativeFrom="margin">
                  <wp:posOffset>466725</wp:posOffset>
                </wp:positionH>
                <wp:positionV relativeFrom="paragraph">
                  <wp:posOffset>247650</wp:posOffset>
                </wp:positionV>
                <wp:extent cx="5038725" cy="12858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285875"/>
                        </a:xfrm>
                        <a:prstGeom prst="rect">
                          <a:avLst/>
                        </a:prstGeom>
                        <a:noFill/>
                        <a:ln w="9525">
                          <a:noFill/>
                          <a:miter lim="800000"/>
                          <a:headEnd/>
                          <a:tailEnd/>
                        </a:ln>
                      </wps:spPr>
                      <wps:txbx>
                        <w:txbxContent>
                          <w:p w:rsidR="00966D3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Katherine Heigl is an American actress who is 38 years old and has won an Emmy</w:t>
                            </w:r>
                          </w:p>
                          <w:p w:rsidR="00966D3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Catherine ZetaJones is a Welsh actress who is 48 years old and has won multiple Oscars</w:t>
                            </w:r>
                          </w:p>
                          <w:p w:rsidR="00966D3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Katharine Hepburn was an American actress who died at age 97 and had won multiple Oscars</w:t>
                            </w:r>
                          </w:p>
                          <w:p w:rsidR="00966D3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Catherine Bell is a 48 year old American British Iranian actress who’s never won an award</w:t>
                            </w:r>
                          </w:p>
                          <w:p w:rsidR="00966D3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Catherine Keener is an American actress who is 58 and has won a group SAG award</w:t>
                            </w:r>
                          </w:p>
                          <w:p w:rsidR="00075D8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Catherine McCormack is a British actress who is 45 years old and is famous for theatre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75pt;margin-top:19.5pt;width:396.75pt;height:101.2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" filled="f" stroked="f">
                <v:textbox>
                  <w:txbxContent>
                    <w:p w:rsidR="00966D3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Katherine Heigl is an American actress who is 38 years old and has won an Emmy</w:t>
                      </w:r>
                    </w:p>
                    <w:p w:rsidR="00966D3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Catherine ZetaJones is a Welsh actress who is 48 years old and has won multiple Oscars</w:t>
                      </w:r>
                    </w:p>
                    <w:p w:rsidR="00966D3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Katharine Hepburn was an American actress who died at age 97 and had won multiple Oscars</w:t>
                      </w:r>
                    </w:p>
                    <w:p w:rsidR="00966D3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Catherine Bell is a 48 year old American British Iranian actress who’s never won an award</w:t>
                      </w:r>
                    </w:p>
                    <w:p w:rsidR="00966D3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Catherine Keener is an American actress who is 58 and has won a group SAG award</w:t>
                      </w:r>
                    </w:p>
                    <w:p w:rsidR="00075D86" w:rsidRPr="007E7CA7" w:rsidRDefault="00966D36" w:rsidP="00966D36">
                      <w:pPr>
                        <w:pBdr>
                          <w:top w:val="single" w:sz="24" w:space="8" w:color="4472C4" w:themeColor="accent1"/>
                          <w:bottom w:val="single" w:sz="24" w:space="8" w:color="4472C4" w:themeColor="accent1"/>
                        </w:pBdr>
                        <w:spacing w:after="0"/>
                        <w:rPr>
                          <w:i/>
                          <w:iCs/>
                          <w:color w:val="4472C4" w:themeColor="accent1"/>
                          <w:sz w:val="18"/>
                          <w:szCs w:val="18"/>
                        </w:rPr>
                      </w:pPr>
                      <w:r w:rsidRPr="007E7CA7">
                        <w:rPr>
                          <w:i/>
                          <w:iCs/>
                          <w:color w:val="4472C4" w:themeColor="accent1"/>
                          <w:sz w:val="18"/>
                          <w:szCs w:val="18"/>
                        </w:rPr>
                        <w:t>Catherine McCormack is a British actress who is 45 years old and is famous for theatre</w:t>
                      </w:r>
                    </w:p>
                  </w:txbxContent>
                </v:textbox>
                <w10:wrap type="topAndBottom" anchorx="margin"/>
              </v:shape>
            </w:pict>
          </mc:Fallback>
        </mc:AlternateContent>
      </w:r>
      <w:r w:rsidR="00644022" w:rsidRPr="004F7132">
        <w:rPr>
          <w:sz w:val="20"/>
          <w:szCs w:val="20"/>
        </w:rPr>
        <w:t xml:space="preserve">The entities I chose to describe were famous Katherines. </w:t>
      </w:r>
      <w:r w:rsidR="00075D86" w:rsidRPr="004F7132">
        <w:rPr>
          <w:sz w:val="20"/>
          <w:szCs w:val="20"/>
        </w:rPr>
        <w:t>I picked six and wrote a brief bio ab</w:t>
      </w:r>
      <w:r w:rsidR="004F7132">
        <w:rPr>
          <w:sz w:val="20"/>
          <w:szCs w:val="20"/>
        </w:rPr>
        <w:t>out them</w:t>
      </w:r>
      <w:r w:rsidR="00075D86" w:rsidRPr="004F7132">
        <w:rPr>
          <w:sz w:val="20"/>
          <w:szCs w:val="20"/>
        </w:rPr>
        <w:t>:</w:t>
      </w:r>
    </w:p>
    <w:p w:rsidR="004F7132" w:rsidRPr="004F7132" w:rsidRDefault="004F7132" w:rsidP="004F7132">
      <w:pPr>
        <w:pStyle w:val="ListParagraph"/>
        <w:tabs>
          <w:tab w:val="left" w:pos="2400"/>
        </w:tabs>
        <w:rPr>
          <w:sz w:val="16"/>
          <w:szCs w:val="16"/>
        </w:rPr>
      </w:pPr>
      <w:r w:rsidRPr="004F7132">
        <w:rPr>
          <w:sz w:val="16"/>
          <w:szCs w:val="16"/>
        </w:rPr>
        <w:t>Figure 1: The sample text used in question one (originally a text file)</w:t>
      </w:r>
    </w:p>
    <w:p w:rsidR="00214775" w:rsidRPr="004F7132" w:rsidRDefault="003152F3" w:rsidP="004F7132">
      <w:pPr>
        <w:pStyle w:val="ListParagraph"/>
        <w:tabs>
          <w:tab w:val="left" w:pos="2400"/>
        </w:tabs>
        <w:jc w:val="both"/>
        <w:rPr>
          <w:sz w:val="20"/>
          <w:szCs w:val="20"/>
        </w:rPr>
      </w:pPr>
      <w:r w:rsidRPr="004F7132">
        <w:rPr>
          <w:noProof/>
          <w:sz w:val="20"/>
          <w:szCs w:val="20"/>
        </w:rPr>
        <w:drawing>
          <wp:anchor distT="0" distB="0" distL="114300" distR="114300" simplePos="0" relativeHeight="251660288" behindDoc="1" locked="0" layoutInCell="1" allowOverlap="1" wp14:anchorId="75D108E3">
            <wp:simplePos x="0" y="0"/>
            <wp:positionH relativeFrom="column">
              <wp:posOffset>476250</wp:posOffset>
            </wp:positionH>
            <wp:positionV relativeFrom="paragraph">
              <wp:posOffset>2355850</wp:posOffset>
            </wp:positionV>
            <wp:extent cx="3641725" cy="1790700"/>
            <wp:effectExtent l="0" t="0" r="0" b="0"/>
            <wp:wrapTight wrapText="bothSides">
              <wp:wrapPolygon edited="0">
                <wp:start x="0" y="0"/>
                <wp:lineTo x="0" y="21370"/>
                <wp:lineTo x="21468" y="21370"/>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41725" cy="1790700"/>
                    </a:xfrm>
                    <a:prstGeom prst="rect">
                      <a:avLst/>
                    </a:prstGeom>
                  </pic:spPr>
                </pic:pic>
              </a:graphicData>
            </a:graphic>
            <wp14:sizeRelV relativeFrom="margin">
              <wp14:pctHeight>0</wp14:pctHeight>
            </wp14:sizeRelV>
          </wp:anchor>
        </w:drawing>
      </w:r>
      <w:r w:rsidR="004F7132" w:rsidRPr="004F7132">
        <w:rPr>
          <w:noProof/>
          <w:sz w:val="20"/>
          <w:szCs w:val="20"/>
        </w:rPr>
        <w:drawing>
          <wp:anchor distT="0" distB="0" distL="114300" distR="114300" simplePos="0" relativeHeight="251661312" behindDoc="1" locked="0" layoutInCell="1" allowOverlap="1" wp14:anchorId="114A7CD3">
            <wp:simplePos x="0" y="0"/>
            <wp:positionH relativeFrom="margin">
              <wp:posOffset>445770</wp:posOffset>
            </wp:positionH>
            <wp:positionV relativeFrom="paragraph">
              <wp:posOffset>384175</wp:posOffset>
            </wp:positionV>
            <wp:extent cx="2764155" cy="143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64155" cy="1438275"/>
                    </a:xfrm>
                    <a:prstGeom prst="rect">
                      <a:avLst/>
                    </a:prstGeom>
                  </pic:spPr>
                </pic:pic>
              </a:graphicData>
            </a:graphic>
          </wp:anchor>
        </w:drawing>
      </w:r>
      <w:r w:rsidR="00D93897" w:rsidRPr="004F7132">
        <w:rPr>
          <w:sz w:val="20"/>
          <w:szCs w:val="20"/>
        </w:rPr>
        <w:t>The instructions were to modify the jaccard_index python program to become jaccard_distance</w:t>
      </w:r>
      <w:bookmarkStart w:id="0" w:name="_GoBack"/>
      <w:bookmarkEnd w:id="0"/>
      <w:r w:rsidR="00D93897" w:rsidRPr="004F7132">
        <w:rPr>
          <w:sz w:val="20"/>
          <w:szCs w:val="20"/>
        </w:rPr>
        <w:t xml:space="preserve">, but unfortunately, this particular code worked with strings whereas my text items are being read in as lists.  Because set is not a property nor function of lists, I had to write my own jaccard distance code by using the </w:t>
      </w:r>
      <w:r w:rsidR="005D011F" w:rsidRPr="004F7132">
        <w:rPr>
          <w:sz w:val="20"/>
          <w:szCs w:val="20"/>
        </w:rPr>
        <w:t>jaccard_similarity_score from sklearn.metrics.</w:t>
      </w:r>
      <w:r w:rsidR="00B801AD" w:rsidRPr="004F7132">
        <w:rPr>
          <w:sz w:val="20"/>
          <w:szCs w:val="20"/>
        </w:rPr>
        <w:t xml:space="preserve"> The similarity score return</w:t>
      </w:r>
      <w:r w:rsidR="007E3711" w:rsidRPr="004F7132">
        <w:rPr>
          <w:sz w:val="20"/>
          <w:szCs w:val="20"/>
        </w:rPr>
        <w:t>s the jaccard coefficient which represents dissimilarity. So</w:t>
      </w:r>
      <w:r w:rsidR="00B801AD" w:rsidRPr="004F7132">
        <w:rPr>
          <w:sz w:val="20"/>
          <w:szCs w:val="20"/>
        </w:rPr>
        <w:t xml:space="preserve"> when subtracted from 1, </w:t>
      </w:r>
      <w:r w:rsidR="007E3711" w:rsidRPr="004F7132">
        <w:rPr>
          <w:sz w:val="20"/>
          <w:szCs w:val="20"/>
        </w:rPr>
        <w:t xml:space="preserve">it </w:t>
      </w:r>
      <w:r w:rsidR="00B801AD" w:rsidRPr="004F7132">
        <w:rPr>
          <w:sz w:val="20"/>
          <w:szCs w:val="20"/>
        </w:rPr>
        <w:t>yields the jaccard distance, which was calculated in the code (seen figure 2).</w:t>
      </w:r>
      <w:r w:rsidR="00663132" w:rsidRPr="004F7132">
        <w:rPr>
          <w:sz w:val="20"/>
          <w:szCs w:val="20"/>
        </w:rPr>
        <w:t xml:space="preserve"> The subsequent distances are shown</w:t>
      </w:r>
      <w:r w:rsidR="007E3711" w:rsidRPr="004F7132">
        <w:rPr>
          <w:sz w:val="20"/>
          <w:szCs w:val="20"/>
        </w:rPr>
        <w:t xml:space="preserve"> in fig</w:t>
      </w:r>
      <w:r w:rsidR="00663132" w:rsidRPr="004F7132">
        <w:rPr>
          <w:sz w:val="20"/>
          <w:szCs w:val="20"/>
        </w:rPr>
        <w:t xml:space="preserve"> 3.</w:t>
      </w:r>
      <w:r w:rsidR="004F7132">
        <w:rPr>
          <w:sz w:val="20"/>
          <w:szCs w:val="20"/>
        </w:rPr>
        <w:t xml:space="preserve">  </w:t>
      </w:r>
      <w:r w:rsidR="001F0A71" w:rsidRPr="004F7132">
        <w:rPr>
          <w:sz w:val="20"/>
          <w:szCs w:val="20"/>
        </w:rPr>
        <w:t>The next task was to show empirically that the property of</w:t>
      </w:r>
      <w:r w:rsidR="004F7132">
        <w:rPr>
          <w:sz w:val="20"/>
          <w:szCs w:val="20"/>
        </w:rPr>
        <w:t xml:space="preserve"> </w:t>
      </w:r>
      <w:r w:rsidR="004F7132" w:rsidRPr="004F7132">
        <w:rPr>
          <w:sz w:val="16"/>
          <w:szCs w:val="16"/>
        </w:rPr>
        <w:t>Fig 2: code to find jaccard index and distance</w:t>
      </w:r>
      <w:r w:rsidR="004F7132">
        <w:rPr>
          <w:sz w:val="20"/>
          <w:szCs w:val="20"/>
        </w:rPr>
        <w:tab/>
        <w:t xml:space="preserve">   </w:t>
      </w:r>
      <w:r w:rsidR="001F0A71" w:rsidRPr="004F7132">
        <w:rPr>
          <w:sz w:val="20"/>
          <w:szCs w:val="20"/>
        </w:rPr>
        <w:t xml:space="preserve"> </w:t>
      </w:r>
      <w:r w:rsidR="004F7132">
        <w:rPr>
          <w:sz w:val="20"/>
          <w:szCs w:val="20"/>
        </w:rPr>
        <w:tab/>
        <w:t xml:space="preserve">     </w:t>
      </w:r>
      <w:r w:rsidR="001F0A71" w:rsidRPr="004F7132">
        <w:rPr>
          <w:sz w:val="20"/>
          <w:szCs w:val="20"/>
        </w:rPr>
        <w:t>triangle ineq</w:t>
      </w:r>
      <w:r w:rsidR="004F7132">
        <w:rPr>
          <w:sz w:val="20"/>
          <w:szCs w:val="20"/>
        </w:rPr>
        <w:t xml:space="preserve">uality holds for this measure.  </w:t>
      </w:r>
      <w:r w:rsidR="00C77867" w:rsidRPr="004F7132">
        <w:rPr>
          <w:sz w:val="20"/>
          <w:szCs w:val="20"/>
        </w:rPr>
        <w:t xml:space="preserve">The property of triangle inequality can be explained as follows: </w:t>
      </w:r>
      <w:r w:rsidR="00E5650C" w:rsidRPr="004F7132">
        <w:rPr>
          <w:sz w:val="20"/>
          <w:szCs w:val="20"/>
        </w:rPr>
        <w:t xml:space="preserve">In geometry, the sum of the length of two sides of any triangle must be greater than the length of the third. So </w:t>
      </w:r>
      <w:r w:rsidR="001F0A71" w:rsidRPr="004F7132">
        <w:rPr>
          <w:sz w:val="20"/>
          <w:szCs w:val="20"/>
        </w:rPr>
        <w:t>in triangle ABC,</w:t>
      </w:r>
      <w:r w:rsidR="00611C73" w:rsidRPr="004F7132">
        <w:rPr>
          <w:sz w:val="20"/>
          <w:szCs w:val="20"/>
        </w:rPr>
        <w:t xml:space="preserve"> the</w:t>
      </w:r>
      <w:r w:rsidR="00AA27BB" w:rsidRPr="004F7132">
        <w:rPr>
          <w:sz w:val="20"/>
          <w:szCs w:val="20"/>
        </w:rPr>
        <w:t xml:space="preserve"> </w:t>
      </w:r>
      <w:r w:rsidR="00E5650C" w:rsidRPr="004F7132">
        <w:rPr>
          <w:sz w:val="20"/>
          <w:szCs w:val="20"/>
        </w:rPr>
        <w:t xml:space="preserve">sum of length A and length B must be greater than length C. </w:t>
      </w:r>
      <w:r w:rsidR="00214775" w:rsidRPr="004F7132">
        <w:rPr>
          <w:sz w:val="20"/>
          <w:szCs w:val="20"/>
        </w:rPr>
        <w:t>This property can a</w:t>
      </w:r>
      <w:r w:rsidR="00C40DB6" w:rsidRPr="004F7132">
        <w:rPr>
          <w:sz w:val="20"/>
          <w:szCs w:val="20"/>
        </w:rPr>
        <w:t>pply to distances as well, when</w:t>
      </w:r>
      <w:r w:rsidR="00214775" w:rsidRPr="004F7132">
        <w:rPr>
          <w:sz w:val="20"/>
          <w:szCs w:val="20"/>
        </w:rPr>
        <w:t xml:space="preserve"> written with</w:t>
      </w:r>
      <w:r w:rsidR="00ED4FB0">
        <w:rPr>
          <w:sz w:val="20"/>
          <w:szCs w:val="20"/>
        </w:rPr>
        <w:t xml:space="preserve"> </w:t>
      </w:r>
      <w:r w:rsidR="00214775" w:rsidRPr="004F7132">
        <w:rPr>
          <w:sz w:val="20"/>
          <w:szCs w:val="20"/>
        </w:rPr>
        <w:t>vectors (</w:t>
      </w:r>
      <w:r w:rsidR="000A39DB" w:rsidRPr="004F7132">
        <w:rPr>
          <w:sz w:val="20"/>
          <w:szCs w:val="20"/>
        </w:rPr>
        <w:t>Triangle inequality, 2017).</w:t>
      </w:r>
      <w:r w:rsidR="00432FCB" w:rsidRPr="004F7132">
        <w:rPr>
          <w:sz w:val="20"/>
          <w:szCs w:val="20"/>
        </w:rPr>
        <w:t xml:space="preserve"> Any distance metrics space must have this property – specifically, the sum of any two pairwise distances should be greater than a third pairwise distance.</w:t>
      </w:r>
      <w:r w:rsidR="002748DB" w:rsidRPr="004F7132">
        <w:rPr>
          <w:sz w:val="20"/>
          <w:szCs w:val="20"/>
        </w:rPr>
        <w:t xml:space="preserve"> In this case, the sum of any two Jaccard distances from a </w:t>
      </w:r>
      <w:r>
        <w:rPr>
          <w:sz w:val="20"/>
          <w:szCs w:val="20"/>
        </w:rPr>
        <w:t xml:space="preserve"> </w:t>
      </w:r>
      <w:r w:rsidRPr="00ED4FB0">
        <w:rPr>
          <w:sz w:val="16"/>
          <w:szCs w:val="16"/>
        </w:rPr>
        <w:t>Fig 3: Table of Jaccard Distances for the text items</w:t>
      </w:r>
      <w:r w:rsidRPr="004F7132">
        <w:rPr>
          <w:sz w:val="20"/>
          <w:szCs w:val="20"/>
        </w:rPr>
        <w:t xml:space="preserve">    </w:t>
      </w:r>
      <w:r>
        <w:rPr>
          <w:sz w:val="20"/>
          <w:szCs w:val="20"/>
        </w:rPr>
        <w:tab/>
      </w:r>
      <w:r>
        <w:rPr>
          <w:sz w:val="20"/>
          <w:szCs w:val="20"/>
        </w:rPr>
        <w:tab/>
      </w:r>
      <w:r>
        <w:rPr>
          <w:sz w:val="20"/>
          <w:szCs w:val="20"/>
        </w:rPr>
        <w:tab/>
      </w:r>
      <w:r>
        <w:rPr>
          <w:sz w:val="20"/>
          <w:szCs w:val="20"/>
        </w:rPr>
        <w:tab/>
        <w:t xml:space="preserve">   </w:t>
      </w:r>
      <w:r w:rsidR="002748DB" w:rsidRPr="004F7132">
        <w:rPr>
          <w:sz w:val="20"/>
          <w:szCs w:val="20"/>
        </w:rPr>
        <w:t>single base case must be greater</w:t>
      </w:r>
      <w:r w:rsidR="00ED4FB0">
        <w:rPr>
          <w:sz w:val="20"/>
          <w:szCs w:val="20"/>
        </w:rPr>
        <w:t xml:space="preserve">  </w:t>
      </w:r>
      <w:r w:rsidR="002748DB" w:rsidRPr="004F7132">
        <w:rPr>
          <w:sz w:val="20"/>
          <w:szCs w:val="20"/>
        </w:rPr>
        <w:t>than any of the distances alone.</w:t>
      </w:r>
      <w:r w:rsidR="00CA73B5" w:rsidRPr="004F7132">
        <w:rPr>
          <w:sz w:val="20"/>
          <w:szCs w:val="20"/>
        </w:rPr>
        <w:t xml:space="preserve"> Code to discover and prove this can be seen in Figure 4.</w:t>
      </w:r>
      <w:r w:rsidR="00D27ACB" w:rsidRPr="004F7132">
        <w:rPr>
          <w:sz w:val="20"/>
          <w:szCs w:val="20"/>
        </w:rPr>
        <w:t xml:space="preserve"> As can be seen, the property holds.</w:t>
      </w:r>
    </w:p>
    <w:p w:rsidR="00CA73B5" w:rsidRDefault="0099013B" w:rsidP="00DB5BDA">
      <w:pPr>
        <w:pStyle w:val="ListParagraph"/>
        <w:tabs>
          <w:tab w:val="left" w:pos="2400"/>
        </w:tabs>
        <w:jc w:val="center"/>
      </w:pPr>
      <w:r>
        <w:rPr>
          <w:noProof/>
        </w:rPr>
        <w:lastRenderedPageBreak/>
        <w:drawing>
          <wp:inline distT="0" distB="0" distL="0" distR="0" wp14:anchorId="689EB6BD" wp14:editId="1CFD7FA4">
            <wp:extent cx="352578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0003" cy="1919168"/>
                    </a:xfrm>
                    <a:prstGeom prst="rect">
                      <a:avLst/>
                    </a:prstGeom>
                  </pic:spPr>
                </pic:pic>
              </a:graphicData>
            </a:graphic>
          </wp:inline>
        </w:drawing>
      </w:r>
    </w:p>
    <w:p w:rsidR="00214775" w:rsidRPr="00186F01" w:rsidRDefault="000A33AC" w:rsidP="000A33AC">
      <w:pPr>
        <w:ind w:firstLine="720"/>
        <w:rPr>
          <w:sz w:val="16"/>
          <w:szCs w:val="16"/>
        </w:rPr>
      </w:pPr>
      <w:r w:rsidRPr="000A33AC">
        <w:rPr>
          <w:sz w:val="18"/>
          <w:szCs w:val="18"/>
        </w:rPr>
        <w:t xml:space="preserve">         </w:t>
      </w:r>
      <w:r w:rsidR="00DB5BDA">
        <w:rPr>
          <w:sz w:val="18"/>
          <w:szCs w:val="18"/>
        </w:rPr>
        <w:tab/>
      </w:r>
      <w:r w:rsidR="00DB5BDA">
        <w:rPr>
          <w:sz w:val="18"/>
          <w:szCs w:val="18"/>
        </w:rPr>
        <w:tab/>
      </w:r>
      <w:r w:rsidR="006A2D8C">
        <w:rPr>
          <w:sz w:val="18"/>
          <w:szCs w:val="18"/>
        </w:rPr>
        <w:t xml:space="preserve">              </w:t>
      </w:r>
      <w:r w:rsidRPr="00186F01">
        <w:rPr>
          <w:sz w:val="16"/>
          <w:szCs w:val="16"/>
        </w:rPr>
        <w:t>Fig. 4: code to test if triangle inequality holds with jaccard distance</w:t>
      </w:r>
    </w:p>
    <w:p w:rsidR="004F4E29" w:rsidRPr="00186F01" w:rsidRDefault="00967CBF" w:rsidP="00596D4E">
      <w:pPr>
        <w:pStyle w:val="ListParagraph"/>
        <w:numPr>
          <w:ilvl w:val="0"/>
          <w:numId w:val="1"/>
        </w:numPr>
        <w:jc w:val="both"/>
        <w:rPr>
          <w:sz w:val="20"/>
          <w:szCs w:val="20"/>
        </w:rPr>
      </w:pPr>
      <w:r>
        <w:rPr>
          <w:noProof/>
        </w:rPr>
        <w:drawing>
          <wp:anchor distT="0" distB="0" distL="114300" distR="114300" simplePos="0" relativeHeight="251663360" behindDoc="1" locked="0" layoutInCell="1" allowOverlap="1" wp14:anchorId="7639D5FA">
            <wp:simplePos x="0" y="0"/>
            <wp:positionH relativeFrom="margin">
              <wp:posOffset>419100</wp:posOffset>
            </wp:positionH>
            <wp:positionV relativeFrom="paragraph">
              <wp:posOffset>859155</wp:posOffset>
            </wp:positionV>
            <wp:extent cx="2495550" cy="525145"/>
            <wp:effectExtent l="0" t="0" r="0" b="8255"/>
            <wp:wrapTight wrapText="bothSides">
              <wp:wrapPolygon edited="0">
                <wp:start x="0" y="0"/>
                <wp:lineTo x="0" y="21156"/>
                <wp:lineTo x="21435" y="21156"/>
                <wp:lineTo x="214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5550" cy="525145"/>
                    </a:xfrm>
                    <a:prstGeom prst="rect">
                      <a:avLst/>
                    </a:prstGeom>
                  </pic:spPr>
                </pic:pic>
              </a:graphicData>
            </a:graphic>
            <wp14:sizeRelH relativeFrom="margin">
              <wp14:pctWidth>0</wp14:pctWidth>
            </wp14:sizeRelH>
          </wp:anchor>
        </w:drawing>
      </w:r>
      <w:r w:rsidR="00186F01">
        <w:rPr>
          <w:noProof/>
        </w:rPr>
        <w:drawing>
          <wp:anchor distT="0" distB="0" distL="114300" distR="114300" simplePos="0" relativeHeight="251662336" behindDoc="1" locked="0" layoutInCell="1" allowOverlap="1" wp14:anchorId="0C063137">
            <wp:simplePos x="0" y="0"/>
            <wp:positionH relativeFrom="margin">
              <wp:align>right</wp:align>
            </wp:positionH>
            <wp:positionV relativeFrom="paragraph">
              <wp:posOffset>716280</wp:posOffset>
            </wp:positionV>
            <wp:extent cx="2943225" cy="1143000"/>
            <wp:effectExtent l="0" t="0" r="9525" b="0"/>
            <wp:wrapTight wrapText="bothSides">
              <wp:wrapPolygon edited="0">
                <wp:start x="0" y="0"/>
                <wp:lineTo x="0" y="21240"/>
                <wp:lineTo x="21530" y="21240"/>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3225" cy="1143000"/>
                    </a:xfrm>
                    <a:prstGeom prst="rect">
                      <a:avLst/>
                    </a:prstGeom>
                  </pic:spPr>
                </pic:pic>
              </a:graphicData>
            </a:graphic>
            <wp14:sizeRelH relativeFrom="margin">
              <wp14:pctWidth>0</wp14:pctWidth>
            </wp14:sizeRelH>
            <wp14:sizeRelV relativeFrom="margin">
              <wp14:pctHeight>0</wp14:pctHeight>
            </wp14:sizeRelV>
          </wp:anchor>
        </w:drawing>
      </w:r>
      <w:r w:rsidR="0096018E">
        <w:t>T</w:t>
      </w:r>
      <w:r w:rsidR="0096018E" w:rsidRPr="00186F01">
        <w:rPr>
          <w:sz w:val="20"/>
          <w:szCs w:val="20"/>
        </w:rPr>
        <w:t xml:space="preserve">he Sorensen/Dice coefficient was found by </w:t>
      </w:r>
      <w:r w:rsidR="006D0BDD" w:rsidRPr="00186F01">
        <w:rPr>
          <w:sz w:val="20"/>
          <w:szCs w:val="20"/>
        </w:rPr>
        <w:t>establishing a dice function</w:t>
      </w:r>
      <w:r w:rsidR="00990902" w:rsidRPr="00186F01">
        <w:rPr>
          <w:sz w:val="20"/>
          <w:szCs w:val="20"/>
        </w:rPr>
        <w:t xml:space="preserve"> inspired by a function written by siguniang on their wordpress (Siguniang, B., 2015) (figure 5)</w:t>
      </w:r>
      <w:r w:rsidR="006D0BDD" w:rsidRPr="00186F01">
        <w:rPr>
          <w:sz w:val="20"/>
          <w:szCs w:val="20"/>
        </w:rPr>
        <w:t xml:space="preserve"> and then applying it</w:t>
      </w:r>
      <w:r w:rsidR="00990902" w:rsidRPr="00186F01">
        <w:rPr>
          <w:sz w:val="20"/>
          <w:szCs w:val="20"/>
        </w:rPr>
        <w:t xml:space="preserve"> to the code found in figure 2 replacing jaccand_similarity_index with dice. </w:t>
      </w:r>
      <w:r w:rsidR="008027CA" w:rsidRPr="00186F01">
        <w:rPr>
          <w:sz w:val="20"/>
          <w:szCs w:val="20"/>
        </w:rPr>
        <w:t xml:space="preserve">It also measures the distance as 1 minus the dice score.  </w:t>
      </w:r>
      <w:r w:rsidR="00990902" w:rsidRPr="00186F01">
        <w:rPr>
          <w:sz w:val="20"/>
          <w:szCs w:val="20"/>
        </w:rPr>
        <w:t>The function follows the math necessary to find dice coefficient exactly. The table of the scores can be found in figure 6.</w:t>
      </w:r>
    </w:p>
    <w:p w:rsidR="00186F01" w:rsidRDefault="008027CA" w:rsidP="00967CBF">
      <w:pPr>
        <w:ind w:firstLine="720"/>
        <w:rPr>
          <w:sz w:val="16"/>
          <w:szCs w:val="16"/>
        </w:rPr>
      </w:pPr>
      <w:r w:rsidRPr="00186F01">
        <w:rPr>
          <w:sz w:val="16"/>
          <w:szCs w:val="16"/>
        </w:rPr>
        <w:t>Fig. 5: function to find dice coefficient</w:t>
      </w:r>
    </w:p>
    <w:p w:rsidR="005B2327" w:rsidRPr="004F2D7F" w:rsidRDefault="004F2D7F" w:rsidP="00664F89">
      <w:pPr>
        <w:ind w:left="720"/>
        <w:jc w:val="both"/>
        <w:rPr>
          <w:sz w:val="20"/>
          <w:szCs w:val="20"/>
        </w:rPr>
      </w:pPr>
      <w:r>
        <w:rPr>
          <w:sz w:val="20"/>
          <w:szCs w:val="20"/>
        </w:rPr>
        <w:t>It was then</w:t>
      </w:r>
      <w:r w:rsidR="00596D4E" w:rsidRPr="004F2D7F">
        <w:rPr>
          <w:sz w:val="20"/>
          <w:szCs w:val="20"/>
        </w:rPr>
        <w:t xml:space="preserve"> tested to see if triangle inequality holds with</w:t>
      </w:r>
      <w:r>
        <w:rPr>
          <w:sz w:val="20"/>
          <w:szCs w:val="20"/>
        </w:rPr>
        <w:t xml:space="preserve"> dice coefficients. Dice coefficients </w:t>
      </w:r>
      <w:r w:rsidR="00664F89">
        <w:rPr>
          <w:sz w:val="20"/>
          <w:szCs w:val="20"/>
        </w:rPr>
        <w:t xml:space="preserve">       </w:t>
      </w:r>
      <w:r w:rsidR="00664F89" w:rsidRPr="004F2D7F">
        <w:rPr>
          <w:sz w:val="16"/>
          <w:szCs w:val="16"/>
        </w:rPr>
        <w:t>Fig. 6: Table of Dice distances for all text items</w:t>
      </w:r>
      <w:r w:rsidR="00664F89" w:rsidRPr="004F2D7F">
        <w:rPr>
          <w:sz w:val="20"/>
          <w:szCs w:val="20"/>
        </w:rPr>
        <w:t xml:space="preserve"> </w:t>
      </w:r>
      <w:r w:rsidR="007A44EA">
        <w:rPr>
          <w:sz w:val="20"/>
          <w:szCs w:val="20"/>
        </w:rPr>
        <w:tab/>
      </w:r>
      <w:r w:rsidR="007A44EA">
        <w:rPr>
          <w:sz w:val="20"/>
          <w:szCs w:val="20"/>
        </w:rPr>
        <w:tab/>
      </w:r>
      <w:r w:rsidR="00664F89">
        <w:rPr>
          <w:sz w:val="20"/>
          <w:szCs w:val="20"/>
        </w:rPr>
        <w:t xml:space="preserve">      </w:t>
      </w:r>
      <w:r>
        <w:rPr>
          <w:sz w:val="20"/>
          <w:szCs w:val="20"/>
        </w:rPr>
        <w:t>aren’t</w:t>
      </w:r>
      <w:r w:rsidR="00186F01" w:rsidRPr="004F2D7F">
        <w:rPr>
          <w:sz w:val="20"/>
          <w:szCs w:val="20"/>
        </w:rPr>
        <w:t xml:space="preserve"> </w:t>
      </w:r>
      <w:r w:rsidR="00664F89">
        <w:rPr>
          <w:sz w:val="20"/>
          <w:szCs w:val="20"/>
        </w:rPr>
        <w:t xml:space="preserve">a true </w:t>
      </w:r>
      <w:r w:rsidR="002944CB" w:rsidRPr="004F2D7F">
        <w:rPr>
          <w:sz w:val="20"/>
          <w:szCs w:val="20"/>
        </w:rPr>
        <w:t>measure of</w:t>
      </w:r>
      <w:r w:rsidR="00596D4E" w:rsidRPr="004F2D7F">
        <w:rPr>
          <w:sz w:val="20"/>
          <w:szCs w:val="20"/>
        </w:rPr>
        <w:t xml:space="preserve"> </w:t>
      </w:r>
      <w:r w:rsidR="00866E16" w:rsidRPr="004F2D7F">
        <w:rPr>
          <w:sz w:val="20"/>
          <w:szCs w:val="20"/>
        </w:rPr>
        <w:t xml:space="preserve">distance, </w:t>
      </w:r>
      <w:r>
        <w:rPr>
          <w:sz w:val="20"/>
          <w:szCs w:val="20"/>
        </w:rPr>
        <w:t xml:space="preserve">so </w:t>
      </w:r>
      <w:r w:rsidR="00866E16" w:rsidRPr="004F2D7F">
        <w:rPr>
          <w:sz w:val="20"/>
          <w:szCs w:val="20"/>
        </w:rPr>
        <w:t>the property</w:t>
      </w:r>
      <w:r w:rsidR="00596D4E" w:rsidRPr="004F2D7F">
        <w:rPr>
          <w:sz w:val="20"/>
          <w:szCs w:val="20"/>
        </w:rPr>
        <w:t xml:space="preserve"> doesn’t have to hold.</w:t>
      </w:r>
      <w:r w:rsidR="008E0D4E" w:rsidRPr="004F2D7F">
        <w:rPr>
          <w:sz w:val="20"/>
          <w:szCs w:val="20"/>
        </w:rPr>
        <w:t xml:space="preserve"> With the same data set used, it still held, as the differences between the texts still allowed this property to be retained.  But with </w:t>
      </w:r>
      <w:r w:rsidR="00082DC1" w:rsidRPr="004F2D7F">
        <w:rPr>
          <w:sz w:val="20"/>
          <w:szCs w:val="20"/>
        </w:rPr>
        <w:t>changing item number 5 from “Catherine Keener is an American actress who is 58 and has won a group SAG award” to “Catherine Keener is a 58 year old actress who has recently won a group SAG award” this gives it a similarity of 0 with item number two.</w:t>
      </w:r>
      <w:r w:rsidR="005E7486" w:rsidRPr="004F2D7F">
        <w:rPr>
          <w:sz w:val="20"/>
          <w:szCs w:val="20"/>
        </w:rPr>
        <w:t xml:space="preserve"> </w:t>
      </w:r>
      <w:r w:rsidR="008757E9" w:rsidRPr="004F2D7F">
        <w:rPr>
          <w:sz w:val="20"/>
          <w:szCs w:val="20"/>
        </w:rPr>
        <w:t xml:space="preserve">This similarity of zero, and hence a distance of 1, will be very difficult for some sums of two dice distances to be greater than.  Hence, the triangle inequality property will be broken.  </w:t>
      </w:r>
      <w:r w:rsidR="005E7486" w:rsidRPr="004F2D7F">
        <w:rPr>
          <w:sz w:val="20"/>
          <w:szCs w:val="20"/>
        </w:rPr>
        <w:t>However,</w:t>
      </w:r>
      <w:r w:rsidR="00601995" w:rsidRPr="004F2D7F">
        <w:rPr>
          <w:sz w:val="20"/>
          <w:szCs w:val="20"/>
        </w:rPr>
        <w:t xml:space="preserve"> despite this logic and effort,</w:t>
      </w:r>
      <w:r w:rsidR="005E7486" w:rsidRPr="004F2D7F">
        <w:rPr>
          <w:sz w:val="20"/>
          <w:szCs w:val="20"/>
        </w:rPr>
        <w:t xml:space="preserve"> the triangle property still held. To try to break it further, I changed the sentence to something completely different: “Sushi Keener bacon twelve 2 4 5 dog cat has recently now oops group SAG tabletop”</w:t>
      </w:r>
      <w:r w:rsidR="00B265BC" w:rsidRPr="004F2D7F">
        <w:rPr>
          <w:sz w:val="20"/>
          <w:szCs w:val="20"/>
        </w:rPr>
        <w:t>. Unfortunately</w:t>
      </w:r>
      <w:r w:rsidR="00AE3F78">
        <w:rPr>
          <w:sz w:val="20"/>
          <w:szCs w:val="20"/>
        </w:rPr>
        <w:t>,</w:t>
      </w:r>
      <w:r w:rsidR="00B265BC" w:rsidRPr="004F2D7F">
        <w:rPr>
          <w:sz w:val="20"/>
          <w:szCs w:val="20"/>
        </w:rPr>
        <w:t xml:space="preserve"> even with this completely different text set, the property still holds. This is probably because the dice coefficient is forgiving and accepting of heterogeneous items and fuzzy data (data linked by degrees of similarity). The way it is calculated, possibly due to the way it employs bigrams, allows it to still find some similarity between the two texts despite the completely different words. </w:t>
      </w:r>
    </w:p>
    <w:p w:rsidR="00AF215E" w:rsidRDefault="005B2327" w:rsidP="00AF215E">
      <w:pPr>
        <w:jc w:val="both"/>
      </w:pPr>
      <w:r>
        <w:t>Question 2:</w:t>
      </w:r>
    </w:p>
    <w:p w:rsidR="005B2327" w:rsidRPr="00E8391B" w:rsidRDefault="003D443C" w:rsidP="00AF215E">
      <w:pPr>
        <w:pStyle w:val="ListParagraph"/>
        <w:numPr>
          <w:ilvl w:val="0"/>
          <w:numId w:val="3"/>
        </w:numPr>
        <w:jc w:val="both"/>
        <w:rPr>
          <w:sz w:val="20"/>
          <w:szCs w:val="20"/>
        </w:rPr>
      </w:pPr>
      <w:r w:rsidRPr="00E8391B">
        <w:rPr>
          <w:noProof/>
          <w:sz w:val="20"/>
          <w:szCs w:val="20"/>
        </w:rPr>
        <mc:AlternateContent>
          <mc:Choice Requires="wps">
            <w:drawing>
              <wp:anchor distT="91440" distB="91440" distL="114300" distR="114300" simplePos="0" relativeHeight="251669504" behindDoc="0" locked="0" layoutInCell="1" allowOverlap="1" wp14:editId="554AA093">
                <wp:simplePos x="0" y="0"/>
                <wp:positionH relativeFrom="page">
                  <wp:posOffset>1704975</wp:posOffset>
                </wp:positionH>
                <wp:positionV relativeFrom="paragraph">
                  <wp:posOffset>247650</wp:posOffset>
                </wp:positionV>
                <wp:extent cx="3962400" cy="1403985"/>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3985"/>
                        </a:xfrm>
                        <a:prstGeom prst="rect">
                          <a:avLst/>
                        </a:prstGeom>
                        <a:noFill/>
                        <a:ln w="9525">
                          <a:noFill/>
                          <a:miter lim="800000"/>
                          <a:headEnd/>
                          <a:tailEnd/>
                        </a:ln>
                      </wps:spPr>
                      <wps:txbx>
                        <w:txbxContent>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Advanced Grammar for new English as a Foreign Language Teachers</w:t>
                            </w:r>
                          </w:p>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Learning Teaching: the Essential Guide to Foreign Language Teaching</w:t>
                            </w:r>
                          </w:p>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English Language Teaching Today: Linking Academic Theory and Practice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34.25pt;margin-top:19.5pt;width:312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" filled="f" stroked="f">
                <v:textbox style="mso-fit-shape-to-text:t">
                  <w:txbxContent>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Advanced Grammar for new English as a Foreign Language Teachers</w:t>
                      </w:r>
                    </w:p>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Learning Teaching: the Essential Guide to Foreign Language Teaching</w:t>
                      </w:r>
                    </w:p>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English Language Teaching Today: Linking Academic Theory and Practice</w:t>
                      </w:r>
                    </w:p>
                  </w:txbxContent>
                </v:textbox>
                <w10:wrap type="topAndBottom" anchorx="page"/>
              </v:shape>
            </w:pict>
          </mc:Fallback>
        </mc:AlternateContent>
      </w:r>
      <w:r w:rsidR="006926FF" w:rsidRPr="00E8391B">
        <w:rPr>
          <w:sz w:val="20"/>
          <w:szCs w:val="20"/>
        </w:rPr>
        <w:t xml:space="preserve">The </w:t>
      </w:r>
      <w:r w:rsidR="00F81120">
        <w:rPr>
          <w:sz w:val="20"/>
          <w:szCs w:val="20"/>
        </w:rPr>
        <w:t>doc</w:t>
      </w:r>
      <w:r w:rsidR="006926FF" w:rsidRPr="00E8391B">
        <w:rPr>
          <w:sz w:val="20"/>
          <w:szCs w:val="20"/>
        </w:rPr>
        <w:t>s tested were textbook titles I found at the school</w:t>
      </w:r>
      <w:r w:rsidR="00637C73" w:rsidRPr="00E8391B">
        <w:rPr>
          <w:sz w:val="20"/>
          <w:szCs w:val="20"/>
        </w:rPr>
        <w:t xml:space="preserve"> where</w:t>
      </w:r>
      <w:r w:rsidR="006926FF" w:rsidRPr="00E8391B">
        <w:rPr>
          <w:sz w:val="20"/>
          <w:szCs w:val="20"/>
        </w:rPr>
        <w:t xml:space="preserve"> I work.</w:t>
      </w:r>
    </w:p>
    <w:p w:rsidR="00DA609D" w:rsidRPr="00E8391B" w:rsidRDefault="00E8391B" w:rsidP="00A27647">
      <w:pPr>
        <w:ind w:left="720"/>
        <w:rPr>
          <w:sz w:val="20"/>
          <w:szCs w:val="20"/>
        </w:rPr>
      </w:pPr>
      <w:r w:rsidRPr="00E8391B">
        <w:rPr>
          <w:noProof/>
          <w:sz w:val="20"/>
          <w:szCs w:val="20"/>
        </w:rPr>
        <w:lastRenderedPageBreak/>
        <mc:AlternateContent>
          <mc:Choice Requires="wps">
            <w:drawing>
              <wp:anchor distT="91440" distB="91440" distL="114300" distR="114300" simplePos="0" relativeHeight="251667456" behindDoc="0" locked="0" layoutInCell="1" allowOverlap="1" wp14:anchorId="2CB52763" wp14:editId="0CF6DCC3">
                <wp:simplePos x="0" y="0"/>
                <wp:positionH relativeFrom="margin">
                  <wp:posOffset>438150</wp:posOffset>
                </wp:positionH>
                <wp:positionV relativeFrom="paragraph">
                  <wp:posOffset>247650</wp:posOffset>
                </wp:positionV>
                <wp:extent cx="5172075" cy="116205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162050"/>
                        </a:xfrm>
                        <a:prstGeom prst="rect">
                          <a:avLst/>
                        </a:prstGeom>
                        <a:noFill/>
                        <a:ln w="9525">
                          <a:noFill/>
                          <a:miter lim="800000"/>
                          <a:headEnd/>
                          <a:tailEnd/>
                        </a:ln>
                      </wps:spPr>
                      <wps:txbx>
                        <w:txbxContent>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 xml:space="preserve">a. </w:t>
                            </w:r>
                            <w:r w:rsidR="006926FF" w:rsidRPr="00655302">
                              <w:rPr>
                                <w:i/>
                                <w:iCs/>
                                <w:color w:val="4472C4" w:themeColor="accent1"/>
                                <w:sz w:val="18"/>
                                <w:szCs w:val="18"/>
                              </w:rPr>
                              <w:t xml:space="preserve">Spanish language teaching today: linking academic theory and practice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b.</w:t>
                            </w:r>
                            <w:r w:rsidR="00505FFD" w:rsidRPr="00655302">
                              <w:rPr>
                                <w:i/>
                                <w:iCs/>
                                <w:color w:val="4472C4" w:themeColor="accent1"/>
                                <w:sz w:val="18"/>
                                <w:szCs w:val="18"/>
                              </w:rPr>
                              <w:t xml:space="preserve"> Advanced </w:t>
                            </w:r>
                            <w:r w:rsidR="006926FF" w:rsidRPr="00655302">
                              <w:rPr>
                                <w:i/>
                                <w:iCs/>
                                <w:color w:val="4472C4" w:themeColor="accent1"/>
                                <w:sz w:val="18"/>
                                <w:szCs w:val="18"/>
                              </w:rPr>
                              <w:t>Spanish language teaching linking academic theory and practice</w:t>
                            </w:r>
                            <w:r w:rsidR="00505FFD" w:rsidRPr="00655302">
                              <w:rPr>
                                <w:i/>
                                <w:iCs/>
                                <w:color w:val="4472C4" w:themeColor="accent1"/>
                                <w:sz w:val="18"/>
                                <w:szCs w:val="18"/>
                              </w:rPr>
                              <w:t xml:space="preserve"> for new teachers</w:t>
                            </w:r>
                            <w:r w:rsidR="006926FF" w:rsidRPr="00655302">
                              <w:rPr>
                                <w:i/>
                                <w:iCs/>
                                <w:color w:val="4472C4" w:themeColor="accent1"/>
                                <w:sz w:val="18"/>
                                <w:szCs w:val="18"/>
                              </w:rPr>
                              <w:t xml:space="preserv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c.</w:t>
                            </w:r>
                            <w:r w:rsidR="00C802D3" w:rsidRPr="00655302">
                              <w:rPr>
                                <w:i/>
                                <w:iCs/>
                                <w:color w:val="4472C4" w:themeColor="accent1"/>
                                <w:sz w:val="18"/>
                                <w:szCs w:val="18"/>
                              </w:rPr>
                              <w:t xml:space="preserve"> </w:t>
                            </w:r>
                            <w:r w:rsidR="006926FF" w:rsidRPr="00655302">
                              <w:rPr>
                                <w:i/>
                                <w:iCs/>
                                <w:color w:val="4472C4" w:themeColor="accent1"/>
                                <w:sz w:val="18"/>
                                <w:szCs w:val="18"/>
                              </w:rPr>
                              <w:t xml:space="preserve">Spanish language </w:t>
                            </w:r>
                            <w:r w:rsidR="00505FFD" w:rsidRPr="00655302">
                              <w:rPr>
                                <w:i/>
                                <w:iCs/>
                                <w:color w:val="4472C4" w:themeColor="accent1"/>
                                <w:sz w:val="18"/>
                                <w:szCs w:val="18"/>
                              </w:rPr>
                              <w:t>learning the essential guide to</w:t>
                            </w:r>
                            <w:r w:rsidR="006926FF" w:rsidRPr="00655302">
                              <w:rPr>
                                <w:i/>
                                <w:iCs/>
                                <w:color w:val="4472C4" w:themeColor="accent1"/>
                                <w:sz w:val="18"/>
                                <w:szCs w:val="18"/>
                              </w:rPr>
                              <w:t xml:space="preserve"> academic theory and practice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d.</w:t>
                            </w:r>
                            <w:r w:rsidR="00C802D3" w:rsidRPr="00655302">
                              <w:rPr>
                                <w:i/>
                                <w:iCs/>
                                <w:color w:val="4472C4" w:themeColor="accent1"/>
                                <w:sz w:val="18"/>
                                <w:szCs w:val="18"/>
                              </w:rPr>
                              <w:t xml:space="preserve"> </w:t>
                            </w:r>
                            <w:r w:rsidR="006926FF" w:rsidRPr="00655302">
                              <w:rPr>
                                <w:i/>
                                <w:iCs/>
                                <w:color w:val="4472C4" w:themeColor="accent1"/>
                                <w:sz w:val="18"/>
                                <w:szCs w:val="18"/>
                              </w:rPr>
                              <w:t xml:space="preserve">English language </w:t>
                            </w:r>
                            <w:r w:rsidR="00A56235">
                              <w:rPr>
                                <w:i/>
                                <w:iCs/>
                                <w:color w:val="4472C4" w:themeColor="accent1"/>
                                <w:sz w:val="18"/>
                                <w:szCs w:val="18"/>
                              </w:rPr>
                              <w:t xml:space="preserve">learning </w:t>
                            </w:r>
                            <w:r w:rsidR="006926FF" w:rsidRPr="00655302">
                              <w:rPr>
                                <w:i/>
                                <w:iCs/>
                                <w:color w:val="4472C4" w:themeColor="accent1"/>
                                <w:sz w:val="18"/>
                                <w:szCs w:val="18"/>
                              </w:rPr>
                              <w:t xml:space="preserve">today: </w:t>
                            </w:r>
                            <w:r w:rsidR="00505FFD" w:rsidRPr="00655302">
                              <w:rPr>
                                <w:i/>
                                <w:iCs/>
                                <w:color w:val="4472C4" w:themeColor="accent1"/>
                                <w:sz w:val="18"/>
                                <w:szCs w:val="18"/>
                              </w:rPr>
                              <w:t>theory and practice for foreign language teachers</w:t>
                            </w:r>
                            <w:r w:rsidR="006926FF" w:rsidRPr="00655302">
                              <w:rPr>
                                <w:i/>
                                <w:iCs/>
                                <w:color w:val="4472C4" w:themeColor="accent1"/>
                                <w:sz w:val="18"/>
                                <w:szCs w:val="18"/>
                              </w:rPr>
                              <w:t xml:space="preserv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e.</w:t>
                            </w:r>
                            <w:r w:rsidR="00CC205B" w:rsidRPr="00655302">
                              <w:rPr>
                                <w:i/>
                                <w:iCs/>
                                <w:color w:val="4472C4" w:themeColor="accent1"/>
                                <w:sz w:val="18"/>
                                <w:szCs w:val="18"/>
                              </w:rPr>
                              <w:t xml:space="preserve"> Language Today Teaching: Linking Practice Academic and Theory English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52763" id="_x0000_s1028" type="#_x0000_t202" style="position:absolute;left:0;text-align:left;margin-left:34.5pt;margin-top:19.5pt;width:407.25pt;height:91.5pt;z-index:2516674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" filled="f" stroked="f">
                <v:textbox>
                  <w:txbxContent>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 xml:space="preserve">a. </w:t>
                      </w:r>
                      <w:r w:rsidR="006926FF" w:rsidRPr="00655302">
                        <w:rPr>
                          <w:i/>
                          <w:iCs/>
                          <w:color w:val="4472C4" w:themeColor="accent1"/>
                          <w:sz w:val="18"/>
                          <w:szCs w:val="18"/>
                        </w:rPr>
                        <w:t xml:space="preserve">Spanish language teaching today: linking academic theory and practice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b.</w:t>
                      </w:r>
                      <w:r w:rsidR="00505FFD" w:rsidRPr="00655302">
                        <w:rPr>
                          <w:i/>
                          <w:iCs/>
                          <w:color w:val="4472C4" w:themeColor="accent1"/>
                          <w:sz w:val="18"/>
                          <w:szCs w:val="18"/>
                        </w:rPr>
                        <w:t xml:space="preserve"> Advanced </w:t>
                      </w:r>
                      <w:r w:rsidR="006926FF" w:rsidRPr="00655302">
                        <w:rPr>
                          <w:i/>
                          <w:iCs/>
                          <w:color w:val="4472C4" w:themeColor="accent1"/>
                          <w:sz w:val="18"/>
                          <w:szCs w:val="18"/>
                        </w:rPr>
                        <w:t>Spanish language teaching linking academic theory and practice</w:t>
                      </w:r>
                      <w:r w:rsidR="00505FFD" w:rsidRPr="00655302">
                        <w:rPr>
                          <w:i/>
                          <w:iCs/>
                          <w:color w:val="4472C4" w:themeColor="accent1"/>
                          <w:sz w:val="18"/>
                          <w:szCs w:val="18"/>
                        </w:rPr>
                        <w:t xml:space="preserve"> for new teachers</w:t>
                      </w:r>
                      <w:r w:rsidR="006926FF" w:rsidRPr="00655302">
                        <w:rPr>
                          <w:i/>
                          <w:iCs/>
                          <w:color w:val="4472C4" w:themeColor="accent1"/>
                          <w:sz w:val="18"/>
                          <w:szCs w:val="18"/>
                        </w:rPr>
                        <w:t xml:space="preserv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c.</w:t>
                      </w:r>
                      <w:r w:rsidR="00C802D3" w:rsidRPr="00655302">
                        <w:rPr>
                          <w:i/>
                          <w:iCs/>
                          <w:color w:val="4472C4" w:themeColor="accent1"/>
                          <w:sz w:val="18"/>
                          <w:szCs w:val="18"/>
                        </w:rPr>
                        <w:t xml:space="preserve"> </w:t>
                      </w:r>
                      <w:r w:rsidR="006926FF" w:rsidRPr="00655302">
                        <w:rPr>
                          <w:i/>
                          <w:iCs/>
                          <w:color w:val="4472C4" w:themeColor="accent1"/>
                          <w:sz w:val="18"/>
                          <w:szCs w:val="18"/>
                        </w:rPr>
                        <w:t xml:space="preserve">Spanish language </w:t>
                      </w:r>
                      <w:r w:rsidR="00505FFD" w:rsidRPr="00655302">
                        <w:rPr>
                          <w:i/>
                          <w:iCs/>
                          <w:color w:val="4472C4" w:themeColor="accent1"/>
                          <w:sz w:val="18"/>
                          <w:szCs w:val="18"/>
                        </w:rPr>
                        <w:t>learning the essential guide to</w:t>
                      </w:r>
                      <w:r w:rsidR="006926FF" w:rsidRPr="00655302">
                        <w:rPr>
                          <w:i/>
                          <w:iCs/>
                          <w:color w:val="4472C4" w:themeColor="accent1"/>
                          <w:sz w:val="18"/>
                          <w:szCs w:val="18"/>
                        </w:rPr>
                        <w:t xml:space="preserve"> academic theory and practice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d.</w:t>
                      </w:r>
                      <w:r w:rsidR="00C802D3" w:rsidRPr="00655302">
                        <w:rPr>
                          <w:i/>
                          <w:iCs/>
                          <w:color w:val="4472C4" w:themeColor="accent1"/>
                          <w:sz w:val="18"/>
                          <w:szCs w:val="18"/>
                        </w:rPr>
                        <w:t xml:space="preserve"> </w:t>
                      </w:r>
                      <w:r w:rsidR="006926FF" w:rsidRPr="00655302">
                        <w:rPr>
                          <w:i/>
                          <w:iCs/>
                          <w:color w:val="4472C4" w:themeColor="accent1"/>
                          <w:sz w:val="18"/>
                          <w:szCs w:val="18"/>
                        </w:rPr>
                        <w:t xml:space="preserve">English language </w:t>
                      </w:r>
                      <w:r w:rsidR="00A56235">
                        <w:rPr>
                          <w:i/>
                          <w:iCs/>
                          <w:color w:val="4472C4" w:themeColor="accent1"/>
                          <w:sz w:val="18"/>
                          <w:szCs w:val="18"/>
                        </w:rPr>
                        <w:t xml:space="preserve">learning </w:t>
                      </w:r>
                      <w:r w:rsidR="006926FF" w:rsidRPr="00655302">
                        <w:rPr>
                          <w:i/>
                          <w:iCs/>
                          <w:color w:val="4472C4" w:themeColor="accent1"/>
                          <w:sz w:val="18"/>
                          <w:szCs w:val="18"/>
                        </w:rPr>
                        <w:t xml:space="preserve">today: </w:t>
                      </w:r>
                      <w:r w:rsidR="00505FFD" w:rsidRPr="00655302">
                        <w:rPr>
                          <w:i/>
                          <w:iCs/>
                          <w:color w:val="4472C4" w:themeColor="accent1"/>
                          <w:sz w:val="18"/>
                          <w:szCs w:val="18"/>
                        </w:rPr>
                        <w:t>theory and practice for foreign language teachers</w:t>
                      </w:r>
                      <w:r w:rsidR="006926FF" w:rsidRPr="00655302">
                        <w:rPr>
                          <w:i/>
                          <w:iCs/>
                          <w:color w:val="4472C4" w:themeColor="accent1"/>
                          <w:sz w:val="18"/>
                          <w:szCs w:val="18"/>
                        </w:rPr>
                        <w:t xml:space="preserv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e.</w:t>
                      </w:r>
                      <w:r w:rsidR="00CC205B" w:rsidRPr="00655302">
                        <w:rPr>
                          <w:i/>
                          <w:iCs/>
                          <w:color w:val="4472C4" w:themeColor="accent1"/>
                          <w:sz w:val="18"/>
                          <w:szCs w:val="18"/>
                        </w:rPr>
                        <w:t xml:space="preserve"> Language Today Teaching: Linking Practice Academic and Theory English</w:t>
                      </w:r>
                    </w:p>
                  </w:txbxContent>
                </v:textbox>
                <w10:wrap type="topAndBottom" anchorx="margin"/>
              </v:shape>
            </w:pict>
          </mc:Fallback>
        </mc:AlternateContent>
      </w:r>
      <w:r w:rsidR="006926FF" w:rsidRPr="00E8391B">
        <w:rPr>
          <w:sz w:val="20"/>
          <w:szCs w:val="20"/>
        </w:rPr>
        <w:t xml:space="preserve">The variants of </w:t>
      </w:r>
      <w:r w:rsidR="00F81120">
        <w:rPr>
          <w:sz w:val="20"/>
          <w:szCs w:val="20"/>
        </w:rPr>
        <w:t>doc</w:t>
      </w:r>
      <w:r w:rsidR="006926FF" w:rsidRPr="00E8391B">
        <w:rPr>
          <w:sz w:val="20"/>
          <w:szCs w:val="20"/>
        </w:rPr>
        <w:t xml:space="preserve"> 3</w:t>
      </w:r>
      <w:r w:rsidR="00A27647" w:rsidRPr="00E8391B">
        <w:rPr>
          <w:sz w:val="20"/>
          <w:szCs w:val="20"/>
        </w:rPr>
        <w:t>, all of which were designed to test something specific,</w:t>
      </w:r>
      <w:r w:rsidR="006926FF" w:rsidRPr="00E8391B">
        <w:rPr>
          <w:sz w:val="20"/>
          <w:szCs w:val="20"/>
        </w:rPr>
        <w:t xml:space="preserve"> are as follows</w:t>
      </w:r>
      <w:r w:rsidR="00B448E9" w:rsidRPr="00E8391B">
        <w:rPr>
          <w:sz w:val="20"/>
          <w:szCs w:val="20"/>
        </w:rPr>
        <w:t>:</w:t>
      </w:r>
    </w:p>
    <w:p w:rsidR="005A1A64" w:rsidRDefault="004F7132" w:rsidP="00B346A7">
      <w:pPr>
        <w:pStyle w:val="ListParagraph"/>
        <w:jc w:val="both"/>
        <w:rPr>
          <w:sz w:val="20"/>
          <w:szCs w:val="20"/>
        </w:rPr>
      </w:pPr>
      <w:r w:rsidRPr="005A1A64">
        <w:rPr>
          <w:b/>
          <w:sz w:val="20"/>
          <w:szCs w:val="20"/>
        </w:rPr>
        <w:t>Variation A</w:t>
      </w:r>
      <w:r w:rsidRPr="00E8391B">
        <w:rPr>
          <w:sz w:val="20"/>
          <w:szCs w:val="20"/>
        </w:rPr>
        <w:t xml:space="preserve"> tests the influence the word ‘English’ has on the </w:t>
      </w:r>
      <w:r w:rsidR="00F81120">
        <w:rPr>
          <w:sz w:val="20"/>
          <w:szCs w:val="20"/>
        </w:rPr>
        <w:t>doc</w:t>
      </w:r>
      <w:r w:rsidRPr="00E8391B">
        <w:rPr>
          <w:sz w:val="20"/>
          <w:szCs w:val="20"/>
        </w:rPr>
        <w:t xml:space="preserve">s. By changing ‘English’, a word found twice in the corpora to ‘Spanish’, a word found once and lowering the instances of ‘English’ from two to one will change the tf/idf scores of the words and thus change their effects on the cosine similarity.  Because all other parts of the text are equal, this </w:t>
      </w:r>
      <w:r w:rsidR="00C802D3">
        <w:rPr>
          <w:sz w:val="20"/>
          <w:szCs w:val="20"/>
        </w:rPr>
        <w:t xml:space="preserve">variation will isolate and test this phenomenon. </w:t>
      </w:r>
      <w:r w:rsidR="00C25289">
        <w:rPr>
          <w:sz w:val="20"/>
          <w:szCs w:val="20"/>
        </w:rPr>
        <w:t xml:space="preserve">It also does not have the word ‘teacher’ like </w:t>
      </w:r>
      <w:r w:rsidR="00F81120">
        <w:rPr>
          <w:sz w:val="20"/>
          <w:szCs w:val="20"/>
        </w:rPr>
        <w:t>doc</w:t>
      </w:r>
      <w:r w:rsidR="00C25289">
        <w:rPr>
          <w:sz w:val="20"/>
          <w:szCs w:val="20"/>
        </w:rPr>
        <w:t xml:space="preserve"> 1, only ‘teaching’ like </w:t>
      </w:r>
      <w:r w:rsidR="00F81120">
        <w:rPr>
          <w:sz w:val="20"/>
          <w:szCs w:val="20"/>
        </w:rPr>
        <w:t>doc</w:t>
      </w:r>
      <w:r w:rsidR="00C25289">
        <w:rPr>
          <w:sz w:val="20"/>
          <w:szCs w:val="20"/>
        </w:rPr>
        <w:t xml:space="preserve"> 2. </w:t>
      </w:r>
    </w:p>
    <w:p w:rsidR="005A1A64" w:rsidRDefault="00C802D3" w:rsidP="00B346A7">
      <w:pPr>
        <w:pStyle w:val="ListParagraph"/>
        <w:jc w:val="both"/>
        <w:rPr>
          <w:sz w:val="20"/>
          <w:szCs w:val="20"/>
        </w:rPr>
      </w:pPr>
      <w:r w:rsidRPr="005A1A64">
        <w:rPr>
          <w:b/>
          <w:sz w:val="20"/>
          <w:szCs w:val="20"/>
        </w:rPr>
        <w:t>Variation</w:t>
      </w:r>
      <w:r>
        <w:rPr>
          <w:sz w:val="20"/>
          <w:szCs w:val="20"/>
        </w:rPr>
        <w:t xml:space="preserve"> </w:t>
      </w:r>
      <w:r w:rsidRPr="005A1A64">
        <w:rPr>
          <w:b/>
          <w:sz w:val="20"/>
          <w:szCs w:val="20"/>
        </w:rPr>
        <w:t>B</w:t>
      </w:r>
      <w:r w:rsidR="00532FC1">
        <w:rPr>
          <w:sz w:val="20"/>
          <w:szCs w:val="20"/>
        </w:rPr>
        <w:t xml:space="preserve"> adds the word “Advanced” to share more tokens with </w:t>
      </w:r>
      <w:r w:rsidR="00F81120">
        <w:rPr>
          <w:sz w:val="20"/>
          <w:szCs w:val="20"/>
        </w:rPr>
        <w:t>doc</w:t>
      </w:r>
      <w:r w:rsidR="00532FC1">
        <w:rPr>
          <w:sz w:val="20"/>
          <w:szCs w:val="20"/>
        </w:rPr>
        <w:t xml:space="preserve"> 1 and replaces </w:t>
      </w:r>
      <w:r w:rsidR="001F0110">
        <w:rPr>
          <w:sz w:val="20"/>
          <w:szCs w:val="20"/>
        </w:rPr>
        <w:t>“</w:t>
      </w:r>
      <w:r w:rsidR="00532FC1">
        <w:rPr>
          <w:sz w:val="20"/>
          <w:szCs w:val="20"/>
        </w:rPr>
        <w:t>Spanish</w:t>
      </w:r>
      <w:r w:rsidR="001F0110">
        <w:rPr>
          <w:sz w:val="20"/>
          <w:szCs w:val="20"/>
        </w:rPr>
        <w:t>”</w:t>
      </w:r>
      <w:r w:rsidR="00532FC1">
        <w:rPr>
          <w:sz w:val="20"/>
          <w:szCs w:val="20"/>
        </w:rPr>
        <w:t xml:space="preserve"> with </w:t>
      </w:r>
      <w:r w:rsidR="001F0110">
        <w:rPr>
          <w:sz w:val="20"/>
          <w:szCs w:val="20"/>
        </w:rPr>
        <w:t>“</w:t>
      </w:r>
      <w:r w:rsidR="00532FC1">
        <w:rPr>
          <w:sz w:val="20"/>
          <w:szCs w:val="20"/>
        </w:rPr>
        <w:t>English</w:t>
      </w:r>
      <w:r w:rsidR="001F0110">
        <w:rPr>
          <w:sz w:val="20"/>
          <w:szCs w:val="20"/>
        </w:rPr>
        <w:t>”</w:t>
      </w:r>
      <w:r w:rsidR="00532FC1">
        <w:rPr>
          <w:sz w:val="20"/>
          <w:szCs w:val="20"/>
        </w:rPr>
        <w:t xml:space="preserve">. The first was done to see if a shared word will </w:t>
      </w:r>
      <w:r w:rsidR="00965948">
        <w:rPr>
          <w:sz w:val="20"/>
          <w:szCs w:val="20"/>
        </w:rPr>
        <w:t>increase</w:t>
      </w:r>
      <w:r w:rsidR="00532FC1">
        <w:rPr>
          <w:sz w:val="20"/>
          <w:szCs w:val="20"/>
        </w:rPr>
        <w:t xml:space="preserve"> the cosine similarity </w:t>
      </w:r>
      <w:r w:rsidR="007374B2">
        <w:rPr>
          <w:sz w:val="20"/>
          <w:szCs w:val="20"/>
        </w:rPr>
        <w:t>or bring it down because it effects the tf/idf.</w:t>
      </w:r>
      <w:r w:rsidR="001D4C68">
        <w:rPr>
          <w:sz w:val="20"/>
          <w:szCs w:val="20"/>
        </w:rPr>
        <w:t xml:space="preserve"> </w:t>
      </w:r>
      <w:r w:rsidR="005A1A64">
        <w:rPr>
          <w:sz w:val="20"/>
          <w:szCs w:val="20"/>
        </w:rPr>
        <w:t>The second was to mimic variation A but also to see if anything would change because now it shares the words ‘teachers’ and ‘advanced’ with variation A.  Perhaps</w:t>
      </w:r>
    </w:p>
    <w:p w:rsidR="005A1A64" w:rsidRDefault="001D4C68" w:rsidP="00B346A7">
      <w:pPr>
        <w:pStyle w:val="ListParagraph"/>
        <w:jc w:val="both"/>
        <w:rPr>
          <w:sz w:val="20"/>
          <w:szCs w:val="20"/>
        </w:rPr>
      </w:pPr>
      <w:r w:rsidRPr="005A1A64">
        <w:rPr>
          <w:b/>
          <w:sz w:val="20"/>
          <w:szCs w:val="20"/>
        </w:rPr>
        <w:t>Variation C</w:t>
      </w:r>
      <w:r>
        <w:rPr>
          <w:sz w:val="20"/>
          <w:szCs w:val="20"/>
        </w:rPr>
        <w:t xml:space="preserve"> puts two words in common with </w:t>
      </w:r>
      <w:r w:rsidR="00F81120">
        <w:rPr>
          <w:sz w:val="20"/>
          <w:szCs w:val="20"/>
        </w:rPr>
        <w:t>doc</w:t>
      </w:r>
      <w:r>
        <w:rPr>
          <w:sz w:val="20"/>
          <w:szCs w:val="20"/>
        </w:rPr>
        <w:t xml:space="preserve"> 2, to test how the addition of multiple (more rare) shared words effect the cosine. It also </w:t>
      </w:r>
      <w:r w:rsidR="002910B8">
        <w:rPr>
          <w:sz w:val="20"/>
          <w:szCs w:val="20"/>
        </w:rPr>
        <w:t>replaced</w:t>
      </w:r>
      <w:r>
        <w:rPr>
          <w:sz w:val="20"/>
          <w:szCs w:val="20"/>
        </w:rPr>
        <w:t xml:space="preserve"> any variations of the word “teach with “learn” to see if the semantics are marked differently or if those are considered “close” words (as in they are opposites) and if that changes the cosine.</w:t>
      </w:r>
      <w:r w:rsidR="00CB11A1">
        <w:rPr>
          <w:sz w:val="20"/>
          <w:szCs w:val="20"/>
        </w:rPr>
        <w:t xml:space="preserve"> </w:t>
      </w:r>
    </w:p>
    <w:p w:rsidR="00B346A7" w:rsidRDefault="00CB11A1" w:rsidP="00B346A7">
      <w:pPr>
        <w:pStyle w:val="ListParagraph"/>
        <w:jc w:val="both"/>
        <w:rPr>
          <w:sz w:val="20"/>
          <w:szCs w:val="20"/>
        </w:rPr>
      </w:pPr>
      <w:r w:rsidRPr="005A1A64">
        <w:rPr>
          <w:b/>
          <w:sz w:val="20"/>
          <w:rPrChange w:id="1" w:author="Katherine" w:date="2017-10-22T20:51:00Z">
            <w:rPr>
              <w:sz w:val="20"/>
              <w:szCs w:val="20"/>
            </w:rPr>
          </w:rPrChange>
        </w:rPr>
        <w:t>Variation D</w:t>
      </w:r>
      <w:r w:rsidR="00C25289">
        <w:rPr>
          <w:sz w:val="20"/>
          <w:szCs w:val="20"/>
        </w:rPr>
        <w:t xml:space="preserve"> has the word “teacher”</w:t>
      </w:r>
      <w:r w:rsidR="00FB2BBA">
        <w:rPr>
          <w:sz w:val="20"/>
          <w:szCs w:val="20"/>
        </w:rPr>
        <w:t xml:space="preserve"> (like </w:t>
      </w:r>
      <w:r w:rsidR="00F81120">
        <w:rPr>
          <w:sz w:val="20"/>
          <w:szCs w:val="20"/>
        </w:rPr>
        <w:t>doc</w:t>
      </w:r>
      <w:r w:rsidR="00FB2BBA">
        <w:rPr>
          <w:sz w:val="20"/>
          <w:szCs w:val="20"/>
        </w:rPr>
        <w:t xml:space="preserve"> 1) and the word “learning” (like </w:t>
      </w:r>
      <w:r w:rsidR="00F81120">
        <w:rPr>
          <w:sz w:val="20"/>
          <w:szCs w:val="20"/>
        </w:rPr>
        <w:t>doc</w:t>
      </w:r>
      <w:r w:rsidR="00FB2BBA">
        <w:rPr>
          <w:sz w:val="20"/>
          <w:szCs w:val="20"/>
        </w:rPr>
        <w:t xml:space="preserve"> 2).  The other words are either found in both </w:t>
      </w:r>
      <w:r w:rsidR="00F81120">
        <w:rPr>
          <w:sz w:val="20"/>
          <w:szCs w:val="20"/>
        </w:rPr>
        <w:t>doc</w:t>
      </w:r>
      <w:r w:rsidR="00FB2BBA">
        <w:rPr>
          <w:sz w:val="20"/>
          <w:szCs w:val="20"/>
        </w:rPr>
        <w:t xml:space="preserve">s or neither. This </w:t>
      </w:r>
      <w:r w:rsidR="003A392F">
        <w:rPr>
          <w:sz w:val="20"/>
          <w:szCs w:val="20"/>
        </w:rPr>
        <w:t xml:space="preserve">variation </w:t>
      </w:r>
      <w:r w:rsidR="00FB2BBA">
        <w:rPr>
          <w:sz w:val="20"/>
          <w:szCs w:val="20"/>
        </w:rPr>
        <w:t xml:space="preserve">will </w:t>
      </w:r>
      <w:r w:rsidR="003A392F">
        <w:rPr>
          <w:sz w:val="20"/>
          <w:szCs w:val="20"/>
        </w:rPr>
        <w:t>indicate</w:t>
      </w:r>
      <w:r w:rsidR="00FB2BBA">
        <w:rPr>
          <w:sz w:val="20"/>
          <w:szCs w:val="20"/>
        </w:rPr>
        <w:t xml:space="preserve"> if these words have different weighted influence on the cosine.</w:t>
      </w:r>
      <w:r w:rsidR="00EB6BFC">
        <w:rPr>
          <w:sz w:val="20"/>
          <w:szCs w:val="20"/>
        </w:rPr>
        <w:t xml:space="preserve">  I suspect that there will not be a difference as both examples of words will appear in the corpora the same amount of times and in an individual text the same amount of times, thus yielding the same TF/IDF scores.</w:t>
      </w:r>
      <w:r w:rsidR="003A392F">
        <w:rPr>
          <w:sz w:val="20"/>
          <w:szCs w:val="20"/>
        </w:rPr>
        <w:t xml:space="preserve"> The TF/IDF score is a key component of calculating cosine similarity. Therefore, I hypothesize that the similarity cosines for </w:t>
      </w:r>
      <w:r w:rsidR="00F81120">
        <w:rPr>
          <w:sz w:val="20"/>
          <w:szCs w:val="20"/>
        </w:rPr>
        <w:t>doc</w:t>
      </w:r>
      <w:r w:rsidR="003A392F">
        <w:rPr>
          <w:sz w:val="20"/>
          <w:szCs w:val="20"/>
        </w:rPr>
        <w:t xml:space="preserve"> 1 and 2 with this variation will remain the same in proportion to one another as those scores with the original </w:t>
      </w:r>
      <w:r w:rsidR="00F81120">
        <w:rPr>
          <w:sz w:val="20"/>
          <w:szCs w:val="20"/>
        </w:rPr>
        <w:t>doc</w:t>
      </w:r>
      <w:r w:rsidR="003A392F">
        <w:rPr>
          <w:sz w:val="20"/>
          <w:szCs w:val="20"/>
        </w:rPr>
        <w:t xml:space="preserve"> three. In other words, the scores may change, but the difference between the two will not.</w:t>
      </w:r>
    </w:p>
    <w:p w:rsidR="00EB6BFC" w:rsidRPr="00EB6BFC" w:rsidRDefault="00EB6BFC" w:rsidP="00B346A7">
      <w:pPr>
        <w:pStyle w:val="ListParagraph"/>
        <w:jc w:val="both"/>
        <w:rPr>
          <w:sz w:val="20"/>
          <w:szCs w:val="20"/>
        </w:rPr>
      </w:pPr>
      <w:r>
        <w:rPr>
          <w:b/>
          <w:sz w:val="20"/>
          <w:szCs w:val="20"/>
        </w:rPr>
        <w:t>Variation E</w:t>
      </w:r>
      <w:r>
        <w:rPr>
          <w:sz w:val="20"/>
          <w:szCs w:val="20"/>
        </w:rPr>
        <w:t xml:space="preserve"> </w:t>
      </w:r>
      <w:r w:rsidR="00B92784">
        <w:rPr>
          <w:sz w:val="20"/>
          <w:szCs w:val="20"/>
        </w:rPr>
        <w:t xml:space="preserve">has the same words but a different order as the original </w:t>
      </w:r>
      <w:r w:rsidR="00F81120">
        <w:rPr>
          <w:sz w:val="20"/>
          <w:szCs w:val="20"/>
        </w:rPr>
        <w:t>doc</w:t>
      </w:r>
      <w:r w:rsidR="00B92784">
        <w:rPr>
          <w:sz w:val="20"/>
          <w:szCs w:val="20"/>
        </w:rPr>
        <w:t xml:space="preserve"> three. I predict that this will not change the cosine as cosine depends on tf/idf and word order does not </w:t>
      </w:r>
      <w:r w:rsidR="007D209A">
        <w:rPr>
          <w:sz w:val="20"/>
          <w:szCs w:val="20"/>
        </w:rPr>
        <w:t>affect</w:t>
      </w:r>
      <w:r w:rsidR="00B92784">
        <w:rPr>
          <w:sz w:val="20"/>
          <w:szCs w:val="20"/>
        </w:rPr>
        <w:t xml:space="preserve"> this metric. However, it is worth testing, as sometimes word order does matter (such as with distance metrics like dice or jaccard)</w:t>
      </w:r>
      <w:r w:rsidR="002910B8">
        <w:rPr>
          <w:sz w:val="20"/>
          <w:szCs w:val="20"/>
        </w:rPr>
        <w:t>.</w:t>
      </w:r>
    </w:p>
    <w:p w:rsidR="00FC00AF" w:rsidRDefault="00FC00AF" w:rsidP="00FC00AF">
      <w:pPr>
        <w:pStyle w:val="ListParagraph"/>
        <w:jc w:val="both"/>
        <w:rPr>
          <w:sz w:val="20"/>
          <w:szCs w:val="20"/>
        </w:rPr>
      </w:pPr>
    </w:p>
    <w:p w:rsidR="00E92497" w:rsidRDefault="0030768E" w:rsidP="00EB6BFC">
      <w:pPr>
        <w:pStyle w:val="ListParagraph"/>
        <w:numPr>
          <w:ilvl w:val="0"/>
          <w:numId w:val="3"/>
        </w:numPr>
        <w:jc w:val="both"/>
        <w:rPr>
          <w:sz w:val="20"/>
          <w:szCs w:val="20"/>
        </w:rPr>
      </w:pPr>
      <w:ins w:id="2" w:author="Katherine" w:date="2017-10-22T20:51:00Z">
        <w:r w:rsidRPr="00E8391B">
          <w:rPr>
            <w:noProof/>
            <w:sz w:val="20"/>
            <w:szCs w:val="20"/>
          </w:rPr>
          <w:drawing>
            <wp:anchor distT="0" distB="0" distL="114300" distR="114300" simplePos="0" relativeHeight="251672576" behindDoc="1" locked="0" layoutInCell="1" allowOverlap="1" wp14:anchorId="7559B77A" wp14:editId="04B58BB4">
              <wp:simplePos x="0" y="0"/>
              <wp:positionH relativeFrom="margin">
                <wp:posOffset>438150</wp:posOffset>
              </wp:positionH>
              <wp:positionV relativeFrom="paragraph">
                <wp:posOffset>402590</wp:posOffset>
              </wp:positionV>
              <wp:extent cx="4086225" cy="1885950"/>
              <wp:effectExtent l="0" t="0" r="9525" b="0"/>
              <wp:wrapTight wrapText="bothSides">
                <wp:wrapPolygon edited="0">
                  <wp:start x="0" y="0"/>
                  <wp:lineTo x="0" y="21382"/>
                  <wp:lineTo x="21550" y="21382"/>
                  <wp:lineTo x="21550" y="0"/>
                  <wp:lineTo x="0" y="0"/>
                </wp:wrapPolygon>
              </wp:wrapTight>
              <wp:docPr id="3" name="Chart 3">
                <a:extLst xmlns:a="http://schemas.openxmlformats.org/drawingml/2006/main">
                  <a:ext uri="{FF2B5EF4-FFF2-40B4-BE49-F238E27FC236}">
                    <a16:creationId xmlns:a16="http://schemas.microsoft.com/office/drawing/2014/main" id="{9AFAB867-7D41-4E57-B622-D495CDC2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ins>
      <w:del w:id="3" w:author="Katherine" w:date="2017-10-22T20:51:00Z">
        <w:r w:rsidRPr="00E8391B">
          <w:rPr>
            <w:noProof/>
            <w:sz w:val="20"/>
            <w:szCs w:val="20"/>
          </w:rPr>
          <w:drawing>
            <wp:anchor distT="0" distB="0" distL="114300" distR="114300" simplePos="0" relativeHeight="251670528" behindDoc="1" locked="0" layoutInCell="1" allowOverlap="1" wp14:anchorId="0F81CC40">
              <wp:simplePos x="0" y="0"/>
              <wp:positionH relativeFrom="margin">
                <wp:posOffset>390525</wp:posOffset>
              </wp:positionH>
              <wp:positionV relativeFrom="paragraph">
                <wp:posOffset>1544320</wp:posOffset>
              </wp:positionV>
              <wp:extent cx="4419600" cy="1952625"/>
              <wp:effectExtent l="0" t="0" r="0" b="9525"/>
              <wp:wrapTight wrapText="bothSides">
                <wp:wrapPolygon edited="0">
                  <wp:start x="0" y="0"/>
                  <wp:lineTo x="0" y="21495"/>
                  <wp:lineTo x="21507" y="21495"/>
                  <wp:lineTo x="21507" y="0"/>
                  <wp:lineTo x="0" y="0"/>
                </wp:wrapPolygon>
              </wp:wrapTight>
              <wp:docPr id="11" name="Chart 11">
                <a:extLst xmlns:a="http://schemas.openxmlformats.org/drawingml/2006/main">
                  <a:ext uri="{FF2B5EF4-FFF2-40B4-BE49-F238E27FC236}">
                    <a16:creationId xmlns:a16="http://schemas.microsoft.com/office/drawing/2014/main" id="{9AFAB867-7D41-4E57-B622-D495CDC2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del>
      <w:r w:rsidR="00B34E76" w:rsidRPr="00E8391B">
        <w:rPr>
          <w:sz w:val="20"/>
          <w:szCs w:val="20"/>
        </w:rPr>
        <w:t xml:space="preserve">The cosines between d1 and d2 and all other </w:t>
      </w:r>
      <w:r w:rsidR="00F81120">
        <w:rPr>
          <w:sz w:val="20"/>
          <w:szCs w:val="20"/>
        </w:rPr>
        <w:t>doc</w:t>
      </w:r>
      <w:r w:rsidR="00B34E76" w:rsidRPr="00E8391B">
        <w:rPr>
          <w:sz w:val="20"/>
          <w:szCs w:val="20"/>
        </w:rPr>
        <w:t>s can be seen in figure seven</w:t>
      </w:r>
      <w:r w:rsidR="004337E2">
        <w:rPr>
          <w:sz w:val="20"/>
          <w:szCs w:val="20"/>
        </w:rPr>
        <w:t xml:space="preserve"> found by </w:t>
      </w:r>
      <w:r w:rsidRPr="00E8391B">
        <w:rPr>
          <w:sz w:val="20"/>
          <w:szCs w:val="20"/>
        </w:rPr>
        <w:t>using the code given in class</w:t>
      </w:r>
      <w:r w:rsidR="004337E2">
        <w:rPr>
          <w:sz w:val="20"/>
          <w:szCs w:val="20"/>
        </w:rPr>
        <w:t xml:space="preserve"> and merely replacing the text associated with doc3 in def load_docs()</w:t>
      </w:r>
      <w:r w:rsidR="0046671B">
        <w:rPr>
          <w:sz w:val="20"/>
          <w:szCs w:val="20"/>
        </w:rPr>
        <w:t xml:space="preserve"> and re-running the code.  The </w:t>
      </w:r>
      <w:r w:rsidR="00E31662">
        <w:rPr>
          <w:sz w:val="20"/>
          <w:szCs w:val="20"/>
        </w:rPr>
        <w:t>experiment</w:t>
      </w:r>
      <w:r w:rsidR="0046671B">
        <w:rPr>
          <w:sz w:val="20"/>
          <w:szCs w:val="20"/>
        </w:rPr>
        <w:t xml:space="preserve"> yielded some interesting results. </w:t>
      </w:r>
      <w:r w:rsidR="002910B8">
        <w:rPr>
          <w:sz w:val="20"/>
          <w:szCs w:val="20"/>
        </w:rPr>
        <w:t xml:space="preserve">In </w:t>
      </w:r>
      <w:r w:rsidR="0046671B" w:rsidRPr="0026090A">
        <w:rPr>
          <w:b/>
          <w:sz w:val="20"/>
          <w:szCs w:val="20"/>
        </w:rPr>
        <w:t>variation A</w:t>
      </w:r>
      <w:r w:rsidR="0046671B">
        <w:rPr>
          <w:sz w:val="20"/>
          <w:szCs w:val="20"/>
        </w:rPr>
        <w:t>, replacing the word ‘English’ with ‘Spanish’ had a significant effect on the cosine betwee</w:t>
      </w:r>
      <w:r w:rsidR="00B64DDC">
        <w:rPr>
          <w:sz w:val="20"/>
          <w:szCs w:val="20"/>
        </w:rPr>
        <w:t xml:space="preserve">n this variation and </w:t>
      </w:r>
      <w:r w:rsidR="00F81120">
        <w:rPr>
          <w:sz w:val="20"/>
          <w:szCs w:val="20"/>
        </w:rPr>
        <w:t>doc</w:t>
      </w:r>
      <w:r w:rsidR="00B64DDC">
        <w:rPr>
          <w:sz w:val="20"/>
          <w:szCs w:val="20"/>
        </w:rPr>
        <w:t xml:space="preserve"> 1, eliminating it almost entirely. </w:t>
      </w:r>
      <w:r w:rsidR="00151CF4">
        <w:rPr>
          <w:sz w:val="20"/>
          <w:szCs w:val="20"/>
        </w:rPr>
        <w:t xml:space="preserve">This could be </w:t>
      </w:r>
      <w:r w:rsidR="00B64DDC">
        <w:rPr>
          <w:sz w:val="20"/>
          <w:szCs w:val="20"/>
        </w:rPr>
        <w:t xml:space="preserve">because d1 and d3 only share two words: ‘English’ and ‘language’. </w:t>
      </w:r>
      <w:r w:rsidR="002910B8" w:rsidRPr="00E8391B">
        <w:rPr>
          <w:sz w:val="16"/>
          <w:szCs w:val="16"/>
        </w:rPr>
        <w:t xml:space="preserve">Fig 7. A Chart of the cosine differences between the various </w:t>
      </w:r>
      <w:r w:rsidR="002910B8">
        <w:rPr>
          <w:sz w:val="16"/>
          <w:szCs w:val="16"/>
        </w:rPr>
        <w:t>doc</w:t>
      </w:r>
      <w:r w:rsidR="002910B8" w:rsidRPr="00E8391B">
        <w:rPr>
          <w:sz w:val="16"/>
          <w:szCs w:val="16"/>
        </w:rPr>
        <w:t>s</w:t>
      </w:r>
      <w:r w:rsidR="002910B8">
        <w:rPr>
          <w:sz w:val="20"/>
          <w:szCs w:val="20"/>
        </w:rPr>
        <w:t xml:space="preserve"> </w:t>
      </w:r>
      <w:r w:rsidR="002910B8">
        <w:rPr>
          <w:sz w:val="20"/>
          <w:szCs w:val="20"/>
        </w:rPr>
        <w:tab/>
      </w:r>
      <w:r w:rsidR="002910B8">
        <w:rPr>
          <w:sz w:val="20"/>
          <w:szCs w:val="20"/>
        </w:rPr>
        <w:tab/>
      </w:r>
      <w:r w:rsidR="002910B8">
        <w:rPr>
          <w:sz w:val="20"/>
          <w:szCs w:val="20"/>
        </w:rPr>
        <w:tab/>
      </w:r>
      <w:r w:rsidR="002910B8">
        <w:rPr>
          <w:sz w:val="20"/>
          <w:szCs w:val="20"/>
        </w:rPr>
        <w:tab/>
      </w:r>
      <w:r w:rsidR="00B64DDC">
        <w:rPr>
          <w:sz w:val="20"/>
          <w:szCs w:val="20"/>
        </w:rPr>
        <w:t xml:space="preserve">All texts have the word </w:t>
      </w:r>
      <w:r w:rsidR="00B64DDC">
        <w:rPr>
          <w:sz w:val="20"/>
          <w:szCs w:val="20"/>
        </w:rPr>
        <w:lastRenderedPageBreak/>
        <w:t>‘language’ so that will probably have a lower weight than other words. English clearly carried a lot of weight because it’s replacement was the difference of .022 similarity.</w:t>
      </w:r>
      <w:r w:rsidR="00E92497">
        <w:rPr>
          <w:sz w:val="20"/>
          <w:szCs w:val="20"/>
        </w:rPr>
        <w:t xml:space="preserve"> This word change</w:t>
      </w:r>
      <w:r w:rsidR="00BF4507">
        <w:rPr>
          <w:sz w:val="20"/>
          <w:szCs w:val="20"/>
        </w:rPr>
        <w:t xml:space="preserve"> didn’</w:t>
      </w:r>
      <w:r w:rsidR="00095CA9">
        <w:rPr>
          <w:sz w:val="20"/>
          <w:szCs w:val="20"/>
        </w:rPr>
        <w:t xml:space="preserve">t affect </w:t>
      </w:r>
      <w:r w:rsidR="00F81120">
        <w:rPr>
          <w:sz w:val="20"/>
          <w:szCs w:val="20"/>
        </w:rPr>
        <w:t>doc</w:t>
      </w:r>
      <w:r w:rsidR="00095CA9">
        <w:rPr>
          <w:sz w:val="20"/>
          <w:szCs w:val="20"/>
        </w:rPr>
        <w:t xml:space="preserve"> 2</w:t>
      </w:r>
      <w:r w:rsidR="00BF4507">
        <w:rPr>
          <w:sz w:val="20"/>
          <w:szCs w:val="20"/>
        </w:rPr>
        <w:t xml:space="preserve"> nearly as much, although the same change took place</w:t>
      </w:r>
      <w:r w:rsidR="00E92497">
        <w:rPr>
          <w:sz w:val="20"/>
          <w:szCs w:val="20"/>
        </w:rPr>
        <w:t xml:space="preserve">. </w:t>
      </w:r>
    </w:p>
    <w:p w:rsidR="00E92497" w:rsidRDefault="00605A70" w:rsidP="00E92497">
      <w:pPr>
        <w:pStyle w:val="ListParagraph"/>
        <w:jc w:val="both"/>
        <w:rPr>
          <w:sz w:val="20"/>
          <w:szCs w:val="20"/>
        </w:rPr>
      </w:pPr>
      <w:r w:rsidRPr="0026090A">
        <w:rPr>
          <w:b/>
          <w:sz w:val="20"/>
          <w:szCs w:val="20"/>
        </w:rPr>
        <w:t>Variation B</w:t>
      </w:r>
      <w:r>
        <w:rPr>
          <w:sz w:val="20"/>
          <w:szCs w:val="20"/>
        </w:rPr>
        <w:t xml:space="preserve"> results</w:t>
      </w:r>
      <w:r w:rsidR="00E92497">
        <w:rPr>
          <w:sz w:val="20"/>
          <w:szCs w:val="20"/>
        </w:rPr>
        <w:t xml:space="preserve"> </w:t>
      </w:r>
      <w:r w:rsidR="00BF4507">
        <w:rPr>
          <w:sz w:val="20"/>
          <w:szCs w:val="20"/>
        </w:rPr>
        <w:t xml:space="preserve">indicate that shared words that are not found in all </w:t>
      </w:r>
      <w:r w:rsidR="00F81120">
        <w:rPr>
          <w:sz w:val="20"/>
          <w:szCs w:val="20"/>
        </w:rPr>
        <w:t>doc</w:t>
      </w:r>
      <w:r w:rsidR="00BF4507">
        <w:rPr>
          <w:sz w:val="20"/>
          <w:szCs w:val="20"/>
        </w:rPr>
        <w:t>s do posi</w:t>
      </w:r>
      <w:r w:rsidR="00E31662">
        <w:rPr>
          <w:sz w:val="20"/>
          <w:szCs w:val="20"/>
        </w:rPr>
        <w:t>tively a</w:t>
      </w:r>
      <w:r w:rsidR="00BF4507">
        <w:rPr>
          <w:sz w:val="20"/>
          <w:szCs w:val="20"/>
        </w:rPr>
        <w:t xml:space="preserve">ffect cosine similarity. </w:t>
      </w:r>
      <w:r w:rsidR="00E63C10">
        <w:rPr>
          <w:sz w:val="20"/>
          <w:szCs w:val="20"/>
        </w:rPr>
        <w:t xml:space="preserve">This is due these words’ </w:t>
      </w:r>
      <w:r>
        <w:rPr>
          <w:sz w:val="20"/>
          <w:szCs w:val="20"/>
        </w:rPr>
        <w:t>high tf/idf scor</w:t>
      </w:r>
      <w:r w:rsidR="00513711">
        <w:rPr>
          <w:sz w:val="20"/>
          <w:szCs w:val="20"/>
        </w:rPr>
        <w:t>e</w:t>
      </w:r>
      <w:r w:rsidR="00E63C10">
        <w:rPr>
          <w:sz w:val="20"/>
          <w:szCs w:val="20"/>
        </w:rPr>
        <w:t>.</w:t>
      </w:r>
    </w:p>
    <w:p w:rsidR="00E92497" w:rsidRDefault="00BF4507" w:rsidP="00E92497">
      <w:pPr>
        <w:pStyle w:val="ListParagraph"/>
        <w:jc w:val="both"/>
        <w:rPr>
          <w:sz w:val="20"/>
          <w:szCs w:val="20"/>
        </w:rPr>
      </w:pPr>
      <w:r w:rsidRPr="0026090A">
        <w:rPr>
          <w:b/>
          <w:sz w:val="20"/>
          <w:szCs w:val="20"/>
        </w:rPr>
        <w:t>Variation C</w:t>
      </w:r>
      <w:r>
        <w:rPr>
          <w:sz w:val="20"/>
          <w:szCs w:val="20"/>
        </w:rPr>
        <w:t xml:space="preserve"> indicates that “learn” and “teach” and their various forms are NOT grouped semantically, as </w:t>
      </w:r>
      <w:r w:rsidR="00F81120">
        <w:rPr>
          <w:sz w:val="20"/>
          <w:szCs w:val="20"/>
        </w:rPr>
        <w:t>doc</w:t>
      </w:r>
      <w:r>
        <w:rPr>
          <w:sz w:val="20"/>
          <w:szCs w:val="20"/>
        </w:rPr>
        <w:t xml:space="preserve"> 1 contains the word “teacher” but has a cosine of 0. This lack of grouping can probably be attributed to the </w:t>
      </w:r>
      <w:r w:rsidR="009C08F0">
        <w:rPr>
          <w:sz w:val="20"/>
          <w:szCs w:val="20"/>
        </w:rPr>
        <w:t>minuscule</w:t>
      </w:r>
      <w:r>
        <w:rPr>
          <w:sz w:val="20"/>
          <w:szCs w:val="20"/>
        </w:rPr>
        <w:t xml:space="preserve"> data set not giving</w:t>
      </w:r>
      <w:r w:rsidR="004C4ACA">
        <w:rPr>
          <w:sz w:val="20"/>
          <w:szCs w:val="20"/>
        </w:rPr>
        <w:t xml:space="preserve"> many examples of context and so</w:t>
      </w:r>
      <w:r w:rsidR="00E31662">
        <w:rPr>
          <w:sz w:val="20"/>
          <w:szCs w:val="20"/>
        </w:rPr>
        <w:t xml:space="preserve"> words that don’t appear together in the given </w:t>
      </w:r>
      <w:r w:rsidR="00F81120">
        <w:rPr>
          <w:sz w:val="20"/>
          <w:szCs w:val="20"/>
        </w:rPr>
        <w:t>doc</w:t>
      </w:r>
      <w:r w:rsidR="00E31662">
        <w:rPr>
          <w:sz w:val="20"/>
          <w:szCs w:val="20"/>
        </w:rPr>
        <w:t xml:space="preserve">s will not be deemed similar. </w:t>
      </w:r>
      <w:r w:rsidR="009B742A">
        <w:rPr>
          <w:sz w:val="20"/>
          <w:szCs w:val="20"/>
        </w:rPr>
        <w:t>I also think it is interesting that</w:t>
      </w:r>
      <w:r w:rsidR="009B742A" w:rsidRPr="00E8391B">
        <w:rPr>
          <w:sz w:val="20"/>
          <w:szCs w:val="20"/>
        </w:rPr>
        <w:t xml:space="preserve"> although</w:t>
      </w:r>
      <w:r w:rsidR="009B742A">
        <w:rPr>
          <w:sz w:val="20"/>
          <w:szCs w:val="20"/>
        </w:rPr>
        <w:t xml:space="preserve"> </w:t>
      </w:r>
      <w:r w:rsidR="00F81120">
        <w:rPr>
          <w:sz w:val="20"/>
          <w:szCs w:val="20"/>
        </w:rPr>
        <w:t>doc</w:t>
      </w:r>
      <w:r w:rsidR="009B742A">
        <w:rPr>
          <w:sz w:val="20"/>
          <w:szCs w:val="20"/>
        </w:rPr>
        <w:t xml:space="preserve"> 1 and this variation shared the word “language”,</w:t>
      </w:r>
      <w:r w:rsidR="009B742A" w:rsidRPr="00E8391B">
        <w:rPr>
          <w:sz w:val="20"/>
          <w:szCs w:val="20"/>
        </w:rPr>
        <w:t xml:space="preserve"> </w:t>
      </w:r>
      <w:r w:rsidR="009B742A">
        <w:rPr>
          <w:sz w:val="20"/>
          <w:szCs w:val="20"/>
        </w:rPr>
        <w:t xml:space="preserve">their cosine was still zero. The words are </w:t>
      </w:r>
      <w:r w:rsidR="009B742A" w:rsidRPr="00E8391B">
        <w:rPr>
          <w:sz w:val="20"/>
          <w:szCs w:val="20"/>
        </w:rPr>
        <w:t xml:space="preserve">as far apart as they possibly could be. I believe this illustrates the idea of cosine similarity and the integration of tf/idf perfectly: the </w:t>
      </w:r>
      <w:r w:rsidR="009B742A">
        <w:rPr>
          <w:sz w:val="20"/>
          <w:szCs w:val="20"/>
        </w:rPr>
        <w:t>word</w:t>
      </w:r>
      <w:r w:rsidR="009B742A" w:rsidRPr="00E8391B">
        <w:rPr>
          <w:sz w:val="20"/>
          <w:szCs w:val="20"/>
        </w:rPr>
        <w:t xml:space="preserve"> “language</w:t>
      </w:r>
      <w:r w:rsidR="009B742A">
        <w:rPr>
          <w:sz w:val="20"/>
          <w:szCs w:val="20"/>
        </w:rPr>
        <w:t xml:space="preserve">” </w:t>
      </w:r>
      <w:r w:rsidR="009B742A" w:rsidRPr="00E8391B">
        <w:rPr>
          <w:sz w:val="20"/>
          <w:szCs w:val="20"/>
        </w:rPr>
        <w:t>appea</w:t>
      </w:r>
      <w:r w:rsidR="009B742A">
        <w:rPr>
          <w:sz w:val="20"/>
          <w:szCs w:val="20"/>
        </w:rPr>
        <w:t xml:space="preserve">rs </w:t>
      </w:r>
      <w:r w:rsidR="009B742A" w:rsidRPr="00E8391B">
        <w:rPr>
          <w:sz w:val="20"/>
          <w:szCs w:val="20"/>
        </w:rPr>
        <w:t xml:space="preserve">often in this tiny corpus thus, </w:t>
      </w:r>
      <w:r w:rsidR="009B742A">
        <w:rPr>
          <w:sz w:val="20"/>
          <w:szCs w:val="20"/>
        </w:rPr>
        <w:t>its</w:t>
      </w:r>
      <w:r w:rsidR="009B742A" w:rsidRPr="00E8391B">
        <w:rPr>
          <w:sz w:val="20"/>
          <w:szCs w:val="20"/>
        </w:rPr>
        <w:t xml:space="preserve"> presence doesn’t carry as much significance or wei</w:t>
      </w:r>
      <w:r w:rsidR="009B742A">
        <w:rPr>
          <w:sz w:val="20"/>
          <w:szCs w:val="20"/>
        </w:rPr>
        <w:t xml:space="preserve">ght, hence </w:t>
      </w:r>
      <w:r w:rsidR="009B742A" w:rsidRPr="00E8391B">
        <w:rPr>
          <w:sz w:val="20"/>
          <w:szCs w:val="20"/>
        </w:rPr>
        <w:t xml:space="preserve">why </w:t>
      </w:r>
      <w:r w:rsidR="009B742A">
        <w:rPr>
          <w:sz w:val="20"/>
          <w:szCs w:val="20"/>
        </w:rPr>
        <w:t>it</w:t>
      </w:r>
      <w:r w:rsidR="009B742A" w:rsidRPr="00E8391B">
        <w:rPr>
          <w:sz w:val="20"/>
          <w:szCs w:val="20"/>
        </w:rPr>
        <w:t xml:space="preserve"> didn’t have much of an impact on the </w:t>
      </w:r>
      <w:r w:rsidR="009B742A">
        <w:rPr>
          <w:sz w:val="20"/>
          <w:szCs w:val="20"/>
        </w:rPr>
        <w:t>similarity</w:t>
      </w:r>
      <w:r w:rsidR="009B742A" w:rsidRPr="00E8391B">
        <w:rPr>
          <w:sz w:val="20"/>
          <w:szCs w:val="20"/>
        </w:rPr>
        <w:t>.</w:t>
      </w:r>
      <w:r w:rsidR="009B742A">
        <w:rPr>
          <w:sz w:val="20"/>
          <w:szCs w:val="20"/>
        </w:rPr>
        <w:t xml:space="preserve"> So even if a word is shared, if it crops up often throughout the text, then it won’t have much weight.</w:t>
      </w:r>
    </w:p>
    <w:p w:rsidR="009B742A" w:rsidRDefault="00E31662" w:rsidP="00E92497">
      <w:pPr>
        <w:pStyle w:val="ListParagraph"/>
        <w:jc w:val="both"/>
        <w:rPr>
          <w:sz w:val="20"/>
          <w:szCs w:val="20"/>
        </w:rPr>
      </w:pPr>
      <w:r w:rsidRPr="0026090A">
        <w:rPr>
          <w:b/>
          <w:sz w:val="20"/>
          <w:szCs w:val="20"/>
        </w:rPr>
        <w:t>Variation D</w:t>
      </w:r>
      <w:r>
        <w:rPr>
          <w:sz w:val="20"/>
          <w:szCs w:val="20"/>
        </w:rPr>
        <w:t xml:space="preserve"> was interesting in that it shows that the word “teacher” in </w:t>
      </w:r>
      <w:r w:rsidR="00E92497">
        <w:rPr>
          <w:sz w:val="20"/>
          <w:szCs w:val="20"/>
        </w:rPr>
        <w:t>this corpus</w:t>
      </w:r>
      <w:r>
        <w:rPr>
          <w:sz w:val="20"/>
          <w:szCs w:val="20"/>
        </w:rPr>
        <w:t xml:space="preserve"> is weighted much more than the word</w:t>
      </w:r>
      <w:r w:rsidR="00BF4507">
        <w:rPr>
          <w:sz w:val="20"/>
          <w:szCs w:val="20"/>
        </w:rPr>
        <w:t xml:space="preserve"> </w:t>
      </w:r>
      <w:r>
        <w:rPr>
          <w:sz w:val="20"/>
          <w:szCs w:val="20"/>
        </w:rPr>
        <w:t xml:space="preserve">“learning” as the sharing of teacher gave </w:t>
      </w:r>
      <w:r w:rsidR="00F81120">
        <w:rPr>
          <w:sz w:val="20"/>
          <w:szCs w:val="20"/>
        </w:rPr>
        <w:t>doc</w:t>
      </w:r>
      <w:r>
        <w:rPr>
          <w:sz w:val="20"/>
          <w:szCs w:val="20"/>
        </w:rPr>
        <w:t xml:space="preserve"> 1 a much higher similarity score than </w:t>
      </w:r>
      <w:r w:rsidR="00F81120">
        <w:rPr>
          <w:sz w:val="20"/>
          <w:szCs w:val="20"/>
        </w:rPr>
        <w:t>doc</w:t>
      </w:r>
      <w:r>
        <w:rPr>
          <w:sz w:val="20"/>
          <w:szCs w:val="20"/>
        </w:rPr>
        <w:t xml:space="preserve"> 2’s sharing of “learning”.</w:t>
      </w:r>
      <w:r w:rsidR="0046671B">
        <w:rPr>
          <w:sz w:val="20"/>
          <w:szCs w:val="20"/>
        </w:rPr>
        <w:t xml:space="preserve"> </w:t>
      </w:r>
    </w:p>
    <w:p w:rsidR="009B742A" w:rsidRDefault="009B742A" w:rsidP="00E92497">
      <w:pPr>
        <w:pStyle w:val="ListParagraph"/>
        <w:jc w:val="both"/>
        <w:rPr>
          <w:sz w:val="20"/>
          <w:szCs w:val="20"/>
        </w:rPr>
      </w:pPr>
      <w:r w:rsidRPr="0026090A">
        <w:rPr>
          <w:b/>
          <w:sz w:val="20"/>
          <w:szCs w:val="20"/>
        </w:rPr>
        <w:t>Variation E</w:t>
      </w:r>
      <w:r>
        <w:rPr>
          <w:sz w:val="20"/>
          <w:szCs w:val="20"/>
        </w:rPr>
        <w:t xml:space="preserve"> </w:t>
      </w:r>
      <w:r w:rsidR="0026090A">
        <w:rPr>
          <w:sz w:val="20"/>
          <w:szCs w:val="20"/>
        </w:rPr>
        <w:t>yielded</w:t>
      </w:r>
      <w:r>
        <w:rPr>
          <w:sz w:val="20"/>
          <w:szCs w:val="20"/>
        </w:rPr>
        <w:t xml:space="preserve"> the exact same results as the original </w:t>
      </w:r>
      <w:r w:rsidR="00F81120">
        <w:rPr>
          <w:sz w:val="20"/>
          <w:szCs w:val="20"/>
        </w:rPr>
        <w:t>doc</w:t>
      </w:r>
      <w:r>
        <w:rPr>
          <w:sz w:val="20"/>
          <w:szCs w:val="20"/>
        </w:rPr>
        <w:t xml:space="preserve"> three, thus proving that word order does not matter when it comes to calculating cosine similarity.</w:t>
      </w:r>
    </w:p>
    <w:p w:rsidR="00EB6BFC" w:rsidRPr="00EB6BFC" w:rsidRDefault="00330E65" w:rsidP="00E92497">
      <w:pPr>
        <w:pStyle w:val="ListParagraph"/>
        <w:jc w:val="both"/>
        <w:rPr>
          <w:sz w:val="20"/>
          <w:szCs w:val="20"/>
        </w:rPr>
      </w:pPr>
      <w:r>
        <w:rPr>
          <w:sz w:val="20"/>
          <w:szCs w:val="20"/>
        </w:rPr>
        <w:t xml:space="preserve">Finally, Figure 8 shows a table of the </w:t>
      </w:r>
      <w:r w:rsidR="0030768E" w:rsidRPr="00E8391B">
        <w:rPr>
          <w:sz w:val="20"/>
          <w:szCs w:val="20"/>
        </w:rPr>
        <w:t xml:space="preserve">cosine equivalent in degrees as calculated with the </w:t>
      </w:r>
      <w:r w:rsidR="008B6E0F">
        <w:rPr>
          <w:sz w:val="20"/>
          <w:szCs w:val="20"/>
        </w:rPr>
        <w:t xml:space="preserve">math </w:t>
      </w:r>
      <w:r w:rsidR="0030768E" w:rsidRPr="00E8391B">
        <w:rPr>
          <w:sz w:val="20"/>
          <w:szCs w:val="20"/>
        </w:rPr>
        <w:t xml:space="preserve">library and the code </w:t>
      </w:r>
      <w:r w:rsidR="00A86632">
        <w:rPr>
          <w:sz w:val="20"/>
          <w:szCs w:val="20"/>
        </w:rPr>
        <w:t xml:space="preserve">cosine </w:t>
      </w:r>
      <w:r w:rsidR="008E6B19">
        <w:rPr>
          <w:sz w:val="20"/>
          <w:szCs w:val="20"/>
        </w:rPr>
        <w:t xml:space="preserve">= </w:t>
      </w:r>
      <w:r w:rsidR="0030768E" w:rsidRPr="00E8391B">
        <w:rPr>
          <w:sz w:val="20"/>
          <w:szCs w:val="20"/>
        </w:rPr>
        <w:t>get_cosine(text1,text2)</w:t>
      </w:r>
      <w:r w:rsidR="008E6B19">
        <w:rPr>
          <w:sz w:val="20"/>
          <w:szCs w:val="20"/>
        </w:rPr>
        <w:t>, angle_in_radians</w:t>
      </w:r>
      <w:r w:rsidR="003E55E9">
        <w:rPr>
          <w:sz w:val="20"/>
          <w:szCs w:val="20"/>
        </w:rPr>
        <w:t xml:space="preserve"> </w:t>
      </w:r>
      <w:r w:rsidR="0030768E" w:rsidRPr="00E8391B">
        <w:rPr>
          <w:sz w:val="20"/>
          <w:szCs w:val="20"/>
        </w:rPr>
        <w:t>=</w:t>
      </w:r>
      <w:r w:rsidR="0026366F">
        <w:rPr>
          <w:sz w:val="20"/>
          <w:szCs w:val="20"/>
        </w:rPr>
        <w:t xml:space="preserve"> </w:t>
      </w:r>
      <w:r w:rsidR="0030768E" w:rsidRPr="00E8391B">
        <w:rPr>
          <w:sz w:val="20"/>
          <w:szCs w:val="20"/>
        </w:rPr>
        <w:t>math.acos(cosine)</w:t>
      </w:r>
      <w:r w:rsidR="00A86632">
        <w:rPr>
          <w:sz w:val="20"/>
          <w:szCs w:val="20"/>
        </w:rPr>
        <w:t xml:space="preserve"> </w:t>
      </w:r>
      <w:r w:rsidR="0030768E" w:rsidRPr="00E8391B">
        <w:rPr>
          <w:sz w:val="20"/>
          <w:szCs w:val="20"/>
        </w:rPr>
        <w:t>(math.degrees(angle_in_radians))</w:t>
      </w:r>
      <w:r w:rsidR="009B4840" w:rsidRPr="00E8391B">
        <w:rPr>
          <w:sz w:val="20"/>
          <w:szCs w:val="20"/>
        </w:rPr>
        <w:t>. This wa</w:t>
      </w:r>
      <w:r w:rsidR="00EB6BFC">
        <w:rPr>
          <w:sz w:val="20"/>
          <w:szCs w:val="20"/>
        </w:rPr>
        <w:t xml:space="preserve">s found because the hope was to, </w:t>
      </w:r>
      <w:r w:rsidR="009B4840" w:rsidRPr="00E8391B">
        <w:rPr>
          <w:sz w:val="20"/>
          <w:szCs w:val="20"/>
        </w:rPr>
        <w:t>i</w:t>
      </w:r>
      <w:r w:rsidR="00EB6BFC">
        <w:rPr>
          <w:sz w:val="20"/>
          <w:szCs w:val="20"/>
        </w:rPr>
        <w:t xml:space="preserve">n python, create a </w:t>
      </w:r>
      <w:r w:rsidR="009B4840" w:rsidRPr="00E8391B">
        <w:rPr>
          <w:sz w:val="20"/>
          <w:szCs w:val="20"/>
        </w:rPr>
        <w:t>ve</w:t>
      </w:r>
      <w:r w:rsidR="00A86632">
        <w:rPr>
          <w:sz w:val="20"/>
          <w:szCs w:val="20"/>
        </w:rPr>
        <w:t xml:space="preserve">ctor </w:t>
      </w:r>
      <w:r w:rsidR="00EB6BFC">
        <w:rPr>
          <w:sz w:val="20"/>
          <w:szCs w:val="20"/>
        </w:rPr>
        <w:t>graph</w:t>
      </w:r>
      <w:r w:rsidR="00BD0ECE" w:rsidRPr="00E8391B">
        <w:rPr>
          <w:sz w:val="20"/>
          <w:szCs w:val="20"/>
        </w:rPr>
        <w:t xml:space="preserve"> </w:t>
      </w:r>
      <w:r w:rsidR="00EB6BFC" w:rsidRPr="00EB6BFC">
        <w:rPr>
          <w:sz w:val="20"/>
          <w:szCs w:val="20"/>
        </w:rPr>
        <w:t>w</w:t>
      </w:r>
      <w:r w:rsidR="00BD0ECE" w:rsidRPr="00EB6BFC">
        <w:rPr>
          <w:sz w:val="20"/>
          <w:szCs w:val="20"/>
        </w:rPr>
        <w:t>here</w:t>
      </w:r>
      <w:r w:rsidR="00EB6BFC" w:rsidRPr="00EB6BFC">
        <w:rPr>
          <w:sz w:val="20"/>
          <w:szCs w:val="20"/>
        </w:rPr>
        <w:t xml:space="preserve"> </w:t>
      </w:r>
      <w:r w:rsidR="00BD0ECE" w:rsidRPr="00EB6BFC">
        <w:rPr>
          <w:sz w:val="20"/>
          <w:szCs w:val="20"/>
        </w:rPr>
        <w:t xml:space="preserve">the cosine </w:t>
      </w:r>
      <w:r w:rsidR="007C1703" w:rsidRPr="00EB6BFC">
        <w:rPr>
          <w:sz w:val="20"/>
          <w:szCs w:val="20"/>
        </w:rPr>
        <w:t>is represented as</w:t>
      </w:r>
      <w:r w:rsidR="00A86632" w:rsidRPr="00EB6BFC">
        <w:rPr>
          <w:sz w:val="20"/>
          <w:szCs w:val="20"/>
        </w:rPr>
        <w:t xml:space="preserve"> the angle between the vectors. </w:t>
      </w:r>
      <w:r w:rsidR="007C1703" w:rsidRPr="00EB6BFC">
        <w:rPr>
          <w:sz w:val="20"/>
          <w:szCs w:val="20"/>
        </w:rPr>
        <w:t>I ende</w:t>
      </w:r>
      <w:r w:rsidR="008E6B19" w:rsidRPr="00EB6BFC">
        <w:rPr>
          <w:sz w:val="20"/>
          <w:szCs w:val="20"/>
        </w:rPr>
        <w:t>avored to find that angle, and,</w:t>
      </w:r>
      <w:r w:rsidR="00A86632" w:rsidRPr="00EB6BFC">
        <w:rPr>
          <w:sz w:val="20"/>
          <w:szCs w:val="20"/>
        </w:rPr>
        <w:t xml:space="preserve"> </w:t>
      </w:r>
      <w:r w:rsidR="007C1703" w:rsidRPr="00EB6BFC">
        <w:rPr>
          <w:sz w:val="20"/>
          <w:szCs w:val="20"/>
        </w:rPr>
        <w:t>given more time, I look forward to finding a way to apply it to an information visualization.</w:t>
      </w:r>
      <w:r w:rsidR="00EB6BFC">
        <w:rPr>
          <w:sz w:val="20"/>
          <w:szCs w:val="20"/>
        </w:rPr>
        <w:t xml:space="preserve"> </w:t>
      </w:r>
    </w:p>
    <w:tbl>
      <w:tblPr>
        <w:tblpPr w:leftFromText="180" w:rightFromText="180" w:vertAnchor="text" w:horzAnchor="margin" w:tblpXSpec="right" w:tblpY="-7"/>
        <w:tblW w:w="5249" w:type="dxa"/>
        <w:tblBorders>
          <w:top w:val="single" w:sz="4" w:space="0" w:color="8EA9DB"/>
          <w:left w:val="single" w:sz="4" w:space="0" w:color="8EA9DB"/>
          <w:bottom w:val="single" w:sz="4" w:space="0" w:color="8EA9DB"/>
          <w:right w:val="single" w:sz="4" w:space="0" w:color="8EA9DB"/>
          <w:insideH w:val="single" w:sz="4" w:space="0" w:color="auto"/>
          <w:insideV w:val="single" w:sz="4" w:space="0" w:color="auto"/>
        </w:tblBorders>
        <w:tblLook w:val="04A0" w:firstRow="1" w:lastRow="0" w:firstColumn="1" w:lastColumn="0" w:noHBand="0" w:noVBand="1"/>
      </w:tblPr>
      <w:tblGrid>
        <w:gridCol w:w="382"/>
        <w:gridCol w:w="662"/>
        <w:gridCol w:w="662"/>
        <w:gridCol w:w="662"/>
        <w:gridCol w:w="581"/>
        <w:gridCol w:w="662"/>
        <w:gridCol w:w="581"/>
        <w:gridCol w:w="662"/>
        <w:gridCol w:w="662"/>
      </w:tblGrid>
      <w:tr w:rsidR="00DB28F2" w:rsidRPr="008E6B19" w:rsidTr="00002D88">
        <w:trPr>
          <w:trHeight w:val="292"/>
        </w:trPr>
        <w:tc>
          <w:tcPr>
            <w:tcW w:w="337" w:type="dxa"/>
            <w:shd w:val="clear" w:color="4472C4" w:fill="4472C4"/>
            <w:noWrap/>
            <w:vAlign w:val="bottom"/>
            <w:hideMark/>
          </w:tcPr>
          <w:p w:rsidR="00EB6BFC" w:rsidRPr="008E6B19" w:rsidRDefault="00EB6BFC" w:rsidP="0081720B">
            <w:pPr>
              <w:spacing w:after="0" w:line="240" w:lineRule="auto"/>
              <w:rPr>
                <w:rFonts w:ascii="Calibri" w:eastAsia="Times New Roman" w:hAnsi="Calibri" w:cs="Times New Roman"/>
                <w:b/>
                <w:bCs/>
                <w:color w:val="FFFFFF"/>
                <w:sz w:val="16"/>
                <w:szCs w:val="16"/>
              </w:rPr>
            </w:pPr>
          </w:p>
        </w:tc>
        <w:tc>
          <w:tcPr>
            <w:tcW w:w="634" w:type="dxa"/>
            <w:shd w:val="clear" w:color="4472C4" w:fill="4472C4"/>
            <w:noWrap/>
            <w:vAlign w:val="bottom"/>
            <w:hideMark/>
          </w:tcPr>
          <w:p w:rsidR="00EB6BFC" w:rsidRPr="008E6B19" w:rsidRDefault="00EB6BFC" w:rsidP="0081720B">
            <w:pPr>
              <w:spacing w:after="0" w:line="240" w:lineRule="auto"/>
              <w:jc w:val="center"/>
              <w:rPr>
                <w:rFonts w:ascii="Calibri" w:eastAsia="Times New Roman" w:hAnsi="Calibri" w:cs="Times New Roman"/>
                <w:b/>
                <w:bCs/>
                <w:color w:val="FFFFFF"/>
                <w:sz w:val="16"/>
                <w:szCs w:val="16"/>
              </w:rPr>
            </w:pPr>
            <w:r w:rsidRPr="008E6B19">
              <w:rPr>
                <w:rFonts w:ascii="Calibri" w:eastAsia="Times New Roman" w:hAnsi="Calibri" w:cs="Times New Roman"/>
                <w:b/>
                <w:bCs/>
                <w:color w:val="FFFFFF"/>
                <w:sz w:val="16"/>
                <w:szCs w:val="16"/>
              </w:rPr>
              <w:t>d1</w:t>
            </w:r>
          </w:p>
        </w:tc>
        <w:tc>
          <w:tcPr>
            <w:tcW w:w="634" w:type="dxa"/>
            <w:shd w:val="clear" w:color="4472C4" w:fill="4472C4"/>
            <w:noWrap/>
            <w:vAlign w:val="bottom"/>
            <w:hideMark/>
          </w:tcPr>
          <w:p w:rsidR="00EB6BFC" w:rsidRPr="008E6B19" w:rsidRDefault="00EB6BFC" w:rsidP="0081720B">
            <w:pPr>
              <w:spacing w:after="0" w:line="240" w:lineRule="auto"/>
              <w:jc w:val="center"/>
              <w:rPr>
                <w:rFonts w:ascii="Calibri" w:eastAsia="Times New Roman" w:hAnsi="Calibri" w:cs="Times New Roman"/>
                <w:b/>
                <w:bCs/>
                <w:color w:val="FFFFFF"/>
                <w:sz w:val="16"/>
                <w:szCs w:val="16"/>
              </w:rPr>
            </w:pPr>
            <w:r w:rsidRPr="008E6B19">
              <w:rPr>
                <w:rFonts w:ascii="Calibri" w:eastAsia="Times New Roman" w:hAnsi="Calibri" w:cs="Times New Roman"/>
                <w:b/>
                <w:bCs/>
                <w:color w:val="FFFFFF"/>
                <w:sz w:val="16"/>
                <w:szCs w:val="16"/>
              </w:rPr>
              <w:t>d2</w:t>
            </w:r>
          </w:p>
        </w:tc>
        <w:tc>
          <w:tcPr>
            <w:tcW w:w="634" w:type="dxa"/>
            <w:shd w:val="clear" w:color="4472C4" w:fill="4472C4"/>
            <w:noWrap/>
            <w:vAlign w:val="bottom"/>
            <w:hideMark/>
          </w:tcPr>
          <w:p w:rsidR="00EB6BFC" w:rsidRPr="008E6B19" w:rsidRDefault="00EB6BFC" w:rsidP="0081720B">
            <w:pPr>
              <w:spacing w:after="0" w:line="240" w:lineRule="auto"/>
              <w:jc w:val="center"/>
              <w:rPr>
                <w:rFonts w:ascii="Calibri" w:eastAsia="Times New Roman" w:hAnsi="Calibri" w:cs="Times New Roman"/>
                <w:b/>
                <w:bCs/>
                <w:color w:val="FFFFFF"/>
                <w:sz w:val="16"/>
                <w:szCs w:val="16"/>
              </w:rPr>
            </w:pPr>
            <w:r w:rsidRPr="008E6B19">
              <w:rPr>
                <w:rFonts w:ascii="Calibri" w:eastAsia="Times New Roman" w:hAnsi="Calibri" w:cs="Times New Roman"/>
                <w:b/>
                <w:bCs/>
                <w:color w:val="FFFFFF"/>
                <w:sz w:val="16"/>
                <w:szCs w:val="16"/>
              </w:rPr>
              <w:t>d3</w:t>
            </w:r>
          </w:p>
        </w:tc>
        <w:tc>
          <w:tcPr>
            <w:tcW w:w="554" w:type="dxa"/>
            <w:shd w:val="clear" w:color="4472C4" w:fill="4472C4"/>
            <w:noWrap/>
            <w:vAlign w:val="bottom"/>
            <w:hideMark/>
          </w:tcPr>
          <w:p w:rsidR="00EB6BFC" w:rsidRPr="008E6B19" w:rsidRDefault="00EB6BFC" w:rsidP="0081720B">
            <w:pPr>
              <w:spacing w:after="0" w:line="240" w:lineRule="auto"/>
              <w:jc w:val="center"/>
              <w:rPr>
                <w:rFonts w:ascii="Calibri" w:eastAsia="Times New Roman" w:hAnsi="Calibri" w:cs="Times New Roman"/>
                <w:b/>
                <w:bCs/>
                <w:color w:val="FFFFFF"/>
                <w:sz w:val="16"/>
                <w:szCs w:val="16"/>
              </w:rPr>
            </w:pPr>
            <w:r w:rsidRPr="008E6B19">
              <w:rPr>
                <w:rFonts w:ascii="Calibri" w:eastAsia="Times New Roman" w:hAnsi="Calibri" w:cs="Times New Roman"/>
                <w:b/>
                <w:bCs/>
                <w:color w:val="FFFFFF"/>
                <w:sz w:val="16"/>
                <w:szCs w:val="16"/>
              </w:rPr>
              <w:t>d3a</w:t>
            </w:r>
          </w:p>
        </w:tc>
        <w:tc>
          <w:tcPr>
            <w:tcW w:w="634" w:type="dxa"/>
            <w:shd w:val="clear" w:color="4472C4" w:fill="4472C4"/>
            <w:noWrap/>
            <w:vAlign w:val="bottom"/>
            <w:hideMark/>
          </w:tcPr>
          <w:p w:rsidR="00EB6BFC" w:rsidRPr="008E6B19" w:rsidRDefault="00EB6BFC" w:rsidP="0081720B">
            <w:pPr>
              <w:spacing w:after="0" w:line="240" w:lineRule="auto"/>
              <w:jc w:val="center"/>
              <w:rPr>
                <w:rFonts w:ascii="Calibri" w:eastAsia="Times New Roman" w:hAnsi="Calibri" w:cs="Times New Roman"/>
                <w:b/>
                <w:bCs/>
                <w:color w:val="FFFFFF"/>
                <w:sz w:val="16"/>
                <w:szCs w:val="16"/>
              </w:rPr>
            </w:pPr>
            <w:r w:rsidRPr="008E6B19">
              <w:rPr>
                <w:rFonts w:ascii="Calibri" w:eastAsia="Times New Roman" w:hAnsi="Calibri" w:cs="Times New Roman"/>
                <w:b/>
                <w:bCs/>
                <w:color w:val="FFFFFF"/>
                <w:sz w:val="16"/>
                <w:szCs w:val="16"/>
              </w:rPr>
              <w:t>d3b</w:t>
            </w:r>
          </w:p>
        </w:tc>
        <w:tc>
          <w:tcPr>
            <w:tcW w:w="554" w:type="dxa"/>
            <w:shd w:val="clear" w:color="4472C4" w:fill="4472C4"/>
            <w:noWrap/>
            <w:vAlign w:val="bottom"/>
            <w:hideMark/>
          </w:tcPr>
          <w:p w:rsidR="00EB6BFC" w:rsidRPr="008E6B19" w:rsidRDefault="00EB6BFC" w:rsidP="0081720B">
            <w:pPr>
              <w:spacing w:after="0" w:line="240" w:lineRule="auto"/>
              <w:jc w:val="center"/>
              <w:rPr>
                <w:rFonts w:ascii="Calibri" w:eastAsia="Times New Roman" w:hAnsi="Calibri" w:cs="Times New Roman"/>
                <w:b/>
                <w:bCs/>
                <w:color w:val="FFFFFF"/>
                <w:sz w:val="16"/>
                <w:szCs w:val="16"/>
              </w:rPr>
            </w:pPr>
            <w:r w:rsidRPr="008E6B19">
              <w:rPr>
                <w:rFonts w:ascii="Calibri" w:eastAsia="Times New Roman" w:hAnsi="Calibri" w:cs="Times New Roman"/>
                <w:b/>
                <w:bCs/>
                <w:color w:val="FFFFFF"/>
                <w:sz w:val="16"/>
                <w:szCs w:val="16"/>
              </w:rPr>
              <w:t>d3c</w:t>
            </w:r>
          </w:p>
        </w:tc>
        <w:tc>
          <w:tcPr>
            <w:tcW w:w="634" w:type="dxa"/>
            <w:shd w:val="clear" w:color="4472C4" w:fill="4472C4"/>
            <w:noWrap/>
            <w:vAlign w:val="bottom"/>
            <w:hideMark/>
          </w:tcPr>
          <w:p w:rsidR="00EB6BFC" w:rsidRPr="008E6B19" w:rsidRDefault="00EB6BFC" w:rsidP="0081720B">
            <w:pPr>
              <w:spacing w:after="0" w:line="240" w:lineRule="auto"/>
              <w:jc w:val="center"/>
              <w:rPr>
                <w:rFonts w:ascii="Calibri" w:eastAsia="Times New Roman" w:hAnsi="Calibri" w:cs="Times New Roman"/>
                <w:b/>
                <w:bCs/>
                <w:color w:val="FFFFFF"/>
                <w:sz w:val="16"/>
                <w:szCs w:val="16"/>
              </w:rPr>
            </w:pPr>
            <w:r w:rsidRPr="008E6B19">
              <w:rPr>
                <w:rFonts w:ascii="Calibri" w:eastAsia="Times New Roman" w:hAnsi="Calibri" w:cs="Times New Roman"/>
                <w:b/>
                <w:bCs/>
                <w:color w:val="FFFFFF"/>
                <w:sz w:val="16"/>
                <w:szCs w:val="16"/>
              </w:rPr>
              <w:t>d3d</w:t>
            </w:r>
          </w:p>
        </w:tc>
        <w:tc>
          <w:tcPr>
            <w:tcW w:w="634" w:type="dxa"/>
            <w:shd w:val="clear" w:color="4472C4" w:fill="4472C4"/>
            <w:noWrap/>
            <w:vAlign w:val="bottom"/>
            <w:hideMark/>
          </w:tcPr>
          <w:p w:rsidR="00EB6BFC" w:rsidRPr="008E6B19" w:rsidRDefault="00EB6BFC" w:rsidP="0081720B">
            <w:pPr>
              <w:spacing w:after="0" w:line="240" w:lineRule="auto"/>
              <w:jc w:val="center"/>
              <w:rPr>
                <w:rFonts w:ascii="Calibri" w:eastAsia="Times New Roman" w:hAnsi="Calibri" w:cs="Times New Roman"/>
                <w:b/>
                <w:bCs/>
                <w:color w:val="FFFFFF"/>
                <w:sz w:val="16"/>
                <w:szCs w:val="16"/>
              </w:rPr>
            </w:pPr>
            <w:r w:rsidRPr="008E6B19">
              <w:rPr>
                <w:rFonts w:ascii="Calibri" w:eastAsia="Times New Roman" w:hAnsi="Calibri" w:cs="Times New Roman"/>
                <w:b/>
                <w:bCs/>
                <w:color w:val="FFFFFF"/>
                <w:sz w:val="16"/>
                <w:szCs w:val="16"/>
              </w:rPr>
              <w:t>d3e</w:t>
            </w:r>
          </w:p>
        </w:tc>
      </w:tr>
      <w:tr w:rsidR="00DB28F2" w:rsidRPr="008E6B19" w:rsidTr="00002D88">
        <w:trPr>
          <w:trHeight w:val="292"/>
        </w:trPr>
        <w:tc>
          <w:tcPr>
            <w:tcW w:w="337" w:type="dxa"/>
            <w:shd w:val="clear" w:color="D9E1F2" w:fill="D9E1F2"/>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d1</w:t>
            </w:r>
          </w:p>
        </w:tc>
        <w:tc>
          <w:tcPr>
            <w:tcW w:w="634" w:type="dxa"/>
            <w:shd w:val="clear" w:color="D9E1F2" w:fill="D9E1F2"/>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0</w:t>
            </w:r>
          </w:p>
        </w:tc>
        <w:tc>
          <w:tcPr>
            <w:tcW w:w="634" w:type="dxa"/>
            <w:shd w:val="clear" w:color="D9E1F2" w:fill="D9E1F2"/>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88.854</w:t>
            </w:r>
          </w:p>
        </w:tc>
        <w:tc>
          <w:tcPr>
            <w:tcW w:w="634" w:type="dxa"/>
            <w:shd w:val="clear" w:color="D9E1F2" w:fill="D9E1F2"/>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88.739</w:t>
            </w:r>
          </w:p>
        </w:tc>
        <w:tc>
          <w:tcPr>
            <w:tcW w:w="554" w:type="dxa"/>
            <w:shd w:val="clear" w:color="D9E1F2" w:fill="D9E1F2"/>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90</w:t>
            </w:r>
          </w:p>
        </w:tc>
        <w:tc>
          <w:tcPr>
            <w:tcW w:w="634" w:type="dxa"/>
            <w:shd w:val="clear" w:color="D9E1F2" w:fill="D9E1F2"/>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83.915</w:t>
            </w:r>
          </w:p>
        </w:tc>
        <w:tc>
          <w:tcPr>
            <w:tcW w:w="554" w:type="dxa"/>
            <w:shd w:val="clear" w:color="D9E1F2" w:fill="D9E1F2"/>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90</w:t>
            </w:r>
          </w:p>
        </w:tc>
        <w:tc>
          <w:tcPr>
            <w:tcW w:w="634" w:type="dxa"/>
            <w:shd w:val="clear" w:color="D9E1F2" w:fill="D9E1F2"/>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84.721</w:t>
            </w:r>
          </w:p>
        </w:tc>
        <w:tc>
          <w:tcPr>
            <w:tcW w:w="634" w:type="dxa"/>
            <w:shd w:val="clear" w:color="D9E1F2" w:fill="D9E1F2"/>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88.739</w:t>
            </w:r>
          </w:p>
        </w:tc>
      </w:tr>
      <w:tr w:rsidR="00DB28F2" w:rsidRPr="008E6B19" w:rsidTr="00002D88">
        <w:trPr>
          <w:trHeight w:val="287"/>
        </w:trPr>
        <w:tc>
          <w:tcPr>
            <w:tcW w:w="337" w:type="dxa"/>
            <w:shd w:val="clear" w:color="auto" w:fill="auto"/>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d2</w:t>
            </w:r>
          </w:p>
        </w:tc>
        <w:tc>
          <w:tcPr>
            <w:tcW w:w="634" w:type="dxa"/>
            <w:shd w:val="clear" w:color="auto" w:fill="auto"/>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88.854</w:t>
            </w:r>
          </w:p>
        </w:tc>
        <w:tc>
          <w:tcPr>
            <w:tcW w:w="634" w:type="dxa"/>
            <w:shd w:val="clear" w:color="auto" w:fill="auto"/>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0</w:t>
            </w:r>
          </w:p>
        </w:tc>
        <w:tc>
          <w:tcPr>
            <w:tcW w:w="634" w:type="dxa"/>
            <w:shd w:val="clear" w:color="auto" w:fill="auto"/>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88.624</w:t>
            </w:r>
          </w:p>
        </w:tc>
        <w:tc>
          <w:tcPr>
            <w:tcW w:w="554" w:type="dxa"/>
            <w:shd w:val="clear" w:color="auto" w:fill="auto"/>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88.73</w:t>
            </w:r>
          </w:p>
        </w:tc>
        <w:tc>
          <w:tcPr>
            <w:tcW w:w="634" w:type="dxa"/>
            <w:shd w:val="clear" w:color="auto" w:fill="auto"/>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88.68</w:t>
            </w:r>
          </w:p>
        </w:tc>
        <w:tc>
          <w:tcPr>
            <w:tcW w:w="554" w:type="dxa"/>
            <w:shd w:val="clear" w:color="auto" w:fill="auto"/>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79.16</w:t>
            </w:r>
          </w:p>
        </w:tc>
        <w:tc>
          <w:tcPr>
            <w:tcW w:w="634" w:type="dxa"/>
            <w:shd w:val="clear" w:color="auto" w:fill="auto"/>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88.338</w:t>
            </w:r>
          </w:p>
        </w:tc>
        <w:tc>
          <w:tcPr>
            <w:tcW w:w="634" w:type="dxa"/>
            <w:shd w:val="clear" w:color="auto" w:fill="auto"/>
            <w:noWrap/>
            <w:vAlign w:val="bottom"/>
            <w:hideMark/>
          </w:tcPr>
          <w:p w:rsidR="00EB6BFC" w:rsidRPr="008E6B19" w:rsidRDefault="00EB6BFC" w:rsidP="0081720B">
            <w:pPr>
              <w:spacing w:after="0" w:line="240" w:lineRule="auto"/>
              <w:jc w:val="center"/>
              <w:rPr>
                <w:rFonts w:ascii="Calibri" w:eastAsia="Times New Roman" w:hAnsi="Calibri" w:cs="Times New Roman"/>
                <w:color w:val="000000"/>
                <w:sz w:val="16"/>
                <w:szCs w:val="16"/>
              </w:rPr>
            </w:pPr>
            <w:r w:rsidRPr="008E6B19">
              <w:rPr>
                <w:rFonts w:ascii="Calibri" w:eastAsia="Times New Roman" w:hAnsi="Calibri" w:cs="Times New Roman"/>
                <w:color w:val="000000"/>
                <w:sz w:val="16"/>
                <w:szCs w:val="16"/>
              </w:rPr>
              <w:t>88.624</w:t>
            </w:r>
          </w:p>
        </w:tc>
      </w:tr>
    </w:tbl>
    <w:p w:rsidR="00002D88" w:rsidRDefault="003A232D" w:rsidP="00002D88">
      <w:pPr>
        <w:pStyle w:val="ListParagraph"/>
        <w:numPr>
          <w:ilvl w:val="0"/>
          <w:numId w:val="3"/>
        </w:numPr>
        <w:jc w:val="both"/>
        <w:rPr>
          <w:sz w:val="20"/>
          <w:szCs w:val="20"/>
        </w:rPr>
      </w:pPr>
      <w:r w:rsidRPr="00EE1B20">
        <w:rPr>
          <w:sz w:val="20"/>
          <w:szCs w:val="20"/>
        </w:rPr>
        <w:t xml:space="preserve">The </w:t>
      </w:r>
      <w:r w:rsidR="00E340B1" w:rsidRPr="00EE1B20">
        <w:rPr>
          <w:sz w:val="20"/>
          <w:szCs w:val="20"/>
        </w:rPr>
        <w:t>library used was s</w:t>
      </w:r>
      <w:r w:rsidR="005C08D5" w:rsidRPr="00EE1B20">
        <w:rPr>
          <w:sz w:val="20"/>
          <w:szCs w:val="20"/>
        </w:rPr>
        <w:t xml:space="preserve">klearn metrics </w:t>
      </w:r>
      <w:r w:rsidR="0026090A" w:rsidRPr="00EE1B20">
        <w:rPr>
          <w:sz w:val="20"/>
          <w:szCs w:val="20"/>
        </w:rPr>
        <w:t>pairwise Euclidean</w:t>
      </w:r>
      <w:r w:rsidR="005C08D5" w:rsidRPr="00EE1B20">
        <w:rPr>
          <w:sz w:val="20"/>
          <w:szCs w:val="20"/>
        </w:rPr>
        <w:t xml:space="preserve"> distances and cosine </w:t>
      </w:r>
      <w:r w:rsidR="0026090A" w:rsidRPr="00EE1B20">
        <w:rPr>
          <w:sz w:val="20"/>
          <w:szCs w:val="20"/>
        </w:rPr>
        <w:t xml:space="preserve">similarity. Functions written </w:t>
      </w:r>
      <w:r w:rsidR="005639C0" w:rsidRPr="00EE1B20">
        <w:rPr>
          <w:sz w:val="20"/>
          <w:szCs w:val="20"/>
        </w:rPr>
        <w:t xml:space="preserve">were </w:t>
      </w:r>
      <w:r w:rsidR="0026090A" w:rsidRPr="00EE1B20">
        <w:rPr>
          <w:sz w:val="20"/>
          <w:szCs w:val="20"/>
        </w:rPr>
        <w:t>inspired by</w:t>
      </w:r>
      <w:r w:rsidR="00E340B1" w:rsidRPr="00EE1B20">
        <w:rPr>
          <w:sz w:val="20"/>
          <w:szCs w:val="20"/>
        </w:rPr>
        <w:t xml:space="preserve"> the</w:t>
      </w:r>
      <w:r w:rsidR="005C08D5" w:rsidRPr="00EE1B20">
        <w:rPr>
          <w:sz w:val="20"/>
          <w:szCs w:val="20"/>
        </w:rPr>
        <w:t xml:space="preserve"> Dariah-De online  </w:t>
      </w:r>
      <w:r w:rsidR="00DB28F2" w:rsidRPr="00002D88">
        <w:rPr>
          <w:sz w:val="20"/>
          <w:szCs w:val="20"/>
        </w:rPr>
        <w:t xml:space="preserve">tutorial </w:t>
      </w:r>
      <w:r w:rsidR="00E340B1" w:rsidRPr="00002D88">
        <w:rPr>
          <w:sz w:val="20"/>
          <w:szCs w:val="20"/>
        </w:rPr>
        <w:t>(Dariah-De, n.d.).</w:t>
      </w:r>
      <w:r w:rsidR="00ED425F" w:rsidRPr="00002D88">
        <w:rPr>
          <w:sz w:val="20"/>
          <w:szCs w:val="20"/>
        </w:rPr>
        <w:t xml:space="preserve"> The </w:t>
      </w:r>
      <w:r w:rsidR="00002D88">
        <w:rPr>
          <w:sz w:val="20"/>
          <w:szCs w:val="20"/>
        </w:rPr>
        <w:t xml:space="preserve">  </w:t>
      </w:r>
      <w:r w:rsidR="00002D88" w:rsidRPr="00EE1B20">
        <w:rPr>
          <w:sz w:val="16"/>
          <w:szCs w:val="16"/>
        </w:rPr>
        <w:t xml:space="preserve">Fig. 8: table of the angles (in degrees) between the </w:t>
      </w:r>
      <w:r w:rsidR="00002D88">
        <w:rPr>
          <w:sz w:val="16"/>
          <w:szCs w:val="16"/>
        </w:rPr>
        <w:t>doc</w:t>
      </w:r>
      <w:r w:rsidR="00002D88" w:rsidRPr="00EE1B20">
        <w:rPr>
          <w:sz w:val="16"/>
          <w:szCs w:val="16"/>
        </w:rPr>
        <w:t xml:space="preserve"> word vectors</w:t>
      </w:r>
      <w:r w:rsidR="00002D88" w:rsidRPr="00002D88">
        <w:rPr>
          <w:sz w:val="20"/>
          <w:szCs w:val="20"/>
        </w:rPr>
        <w:t xml:space="preserve"> </w:t>
      </w:r>
    </w:p>
    <w:p w:rsidR="0026090A" w:rsidRPr="00FA2CF7" w:rsidRDefault="00A110FA" w:rsidP="00FA2CF7">
      <w:pPr>
        <w:pStyle w:val="ListParagraph"/>
        <w:jc w:val="both"/>
        <w:rPr>
          <w:sz w:val="20"/>
          <w:szCs w:val="20"/>
        </w:rPr>
      </w:pPr>
      <w:r>
        <w:rPr>
          <w:noProof/>
        </w:rPr>
        <w:drawing>
          <wp:anchor distT="0" distB="0" distL="114300" distR="114300" simplePos="0" relativeHeight="251676672" behindDoc="1" locked="0" layoutInCell="1" allowOverlap="1" wp14:anchorId="55EDB17D" wp14:editId="29BE2E89">
            <wp:simplePos x="0" y="0"/>
            <wp:positionH relativeFrom="margin">
              <wp:posOffset>3657600</wp:posOffset>
            </wp:positionH>
            <wp:positionV relativeFrom="paragraph">
              <wp:posOffset>1328420</wp:posOffset>
            </wp:positionV>
            <wp:extent cx="2397760" cy="1311910"/>
            <wp:effectExtent l="0" t="0" r="2540" b="2540"/>
            <wp:wrapTight wrapText="bothSides">
              <wp:wrapPolygon edited="0">
                <wp:start x="0" y="0"/>
                <wp:lineTo x="0" y="21328"/>
                <wp:lineTo x="21451" y="21328"/>
                <wp:lineTo x="2145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97760" cy="1311910"/>
                    </a:xfrm>
                    <a:prstGeom prst="rect">
                      <a:avLst/>
                    </a:prstGeom>
                  </pic:spPr>
                </pic:pic>
              </a:graphicData>
            </a:graphic>
            <wp14:sizeRelH relativeFrom="margin">
              <wp14:pctWidth>0</wp14:pctWidth>
            </wp14:sizeRelH>
            <wp14:sizeRelV relativeFrom="margin">
              <wp14:pctHeight>0</wp14:pctHeight>
            </wp14:sizeRelV>
          </wp:anchor>
        </w:drawing>
      </w:r>
      <w:r w:rsidRPr="00A66C22">
        <w:rPr>
          <w:noProof/>
        </w:rPr>
        <w:drawing>
          <wp:anchor distT="0" distB="0" distL="114300" distR="114300" simplePos="0" relativeHeight="251674624" behindDoc="1" locked="0" layoutInCell="1" allowOverlap="1" wp14:anchorId="62F0AD3E" wp14:editId="62BB0200">
            <wp:simplePos x="0" y="0"/>
            <wp:positionH relativeFrom="column">
              <wp:posOffset>447675</wp:posOffset>
            </wp:positionH>
            <wp:positionV relativeFrom="paragraph">
              <wp:posOffset>847090</wp:posOffset>
            </wp:positionV>
            <wp:extent cx="2105025" cy="457200"/>
            <wp:effectExtent l="0" t="0" r="9525" b="0"/>
            <wp:wrapTight wrapText="bothSides">
              <wp:wrapPolygon edited="0">
                <wp:start x="0" y="0"/>
                <wp:lineTo x="0" y="20700"/>
                <wp:lineTo x="21502" y="20700"/>
                <wp:lineTo x="215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05025" cy="457200"/>
                    </a:xfrm>
                    <a:prstGeom prst="rect">
                      <a:avLst/>
                    </a:prstGeom>
                  </pic:spPr>
                </pic:pic>
              </a:graphicData>
            </a:graphic>
            <wp14:sizeRelH relativeFrom="margin">
              <wp14:pctWidth>0</wp14:pctWidth>
            </wp14:sizeRelH>
            <wp14:sizeRelV relativeFrom="margin">
              <wp14:pctHeight>0</wp14:pctHeight>
            </wp14:sizeRelV>
          </wp:anchor>
        </w:drawing>
      </w:r>
      <w:r w:rsidR="00FA2CF7">
        <w:rPr>
          <w:noProof/>
        </w:rPr>
        <w:drawing>
          <wp:anchor distT="0" distB="0" distL="114300" distR="114300" simplePos="0" relativeHeight="251673600" behindDoc="1" locked="0" layoutInCell="1" allowOverlap="1" wp14:anchorId="45E3DF66" wp14:editId="36FA9B60">
            <wp:simplePos x="0" y="0"/>
            <wp:positionH relativeFrom="column">
              <wp:posOffset>466725</wp:posOffset>
            </wp:positionH>
            <wp:positionV relativeFrom="paragraph">
              <wp:posOffset>170815</wp:posOffset>
            </wp:positionV>
            <wp:extent cx="2105025" cy="485775"/>
            <wp:effectExtent l="0" t="0" r="9525" b="9525"/>
            <wp:wrapTight wrapText="bothSides">
              <wp:wrapPolygon edited="0">
                <wp:start x="0" y="0"/>
                <wp:lineTo x="0" y="21176"/>
                <wp:lineTo x="21502" y="21176"/>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05025" cy="485775"/>
                    </a:xfrm>
                    <a:prstGeom prst="rect">
                      <a:avLst/>
                    </a:prstGeom>
                  </pic:spPr>
                </pic:pic>
              </a:graphicData>
            </a:graphic>
            <wp14:sizeRelH relativeFrom="margin">
              <wp14:pctWidth>0</wp14:pctWidth>
            </wp14:sizeRelH>
            <wp14:sizeRelV relativeFrom="margin">
              <wp14:pctHeight>0</wp14:pctHeight>
            </wp14:sizeRelV>
          </wp:anchor>
        </w:drawing>
      </w:r>
      <w:r w:rsidR="00FA2CF7">
        <w:rPr>
          <w:noProof/>
        </w:rPr>
        <w:drawing>
          <wp:anchor distT="0" distB="0" distL="114300" distR="114300" simplePos="0" relativeHeight="251675648" behindDoc="1" locked="0" layoutInCell="1" allowOverlap="1" wp14:anchorId="6636B578" wp14:editId="5190A488">
            <wp:simplePos x="0" y="0"/>
            <wp:positionH relativeFrom="column">
              <wp:posOffset>466725</wp:posOffset>
            </wp:positionH>
            <wp:positionV relativeFrom="paragraph">
              <wp:posOffset>1547495</wp:posOffset>
            </wp:positionV>
            <wp:extent cx="1962150" cy="295275"/>
            <wp:effectExtent l="0" t="0" r="0" b="9525"/>
            <wp:wrapTight wrapText="bothSides">
              <wp:wrapPolygon edited="0">
                <wp:start x="0" y="0"/>
                <wp:lineTo x="0" y="20903"/>
                <wp:lineTo x="21390" y="20903"/>
                <wp:lineTo x="2139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62150" cy="295275"/>
                    </a:xfrm>
                    <a:prstGeom prst="rect">
                      <a:avLst/>
                    </a:prstGeom>
                  </pic:spPr>
                </pic:pic>
              </a:graphicData>
            </a:graphic>
            <wp14:sizeRelH relativeFrom="margin">
              <wp14:pctWidth>0</wp14:pctWidth>
            </wp14:sizeRelH>
            <wp14:sizeRelV relativeFrom="margin">
              <wp14:pctHeight>0</wp14:pctHeight>
            </wp14:sizeRelV>
          </wp:anchor>
        </w:drawing>
      </w:r>
      <w:r w:rsidR="00ED425F" w:rsidRPr="00002D88">
        <w:rPr>
          <w:sz w:val="20"/>
          <w:szCs w:val="20"/>
        </w:rPr>
        <w:t xml:space="preserve">first step was to make the </w:t>
      </w:r>
      <w:r w:rsidR="00F81120" w:rsidRPr="00002D88">
        <w:rPr>
          <w:sz w:val="20"/>
          <w:szCs w:val="20"/>
        </w:rPr>
        <w:t>doc</w:t>
      </w:r>
      <w:r w:rsidR="00ED425F" w:rsidRPr="00002D88">
        <w:rPr>
          <w:sz w:val="20"/>
          <w:szCs w:val="20"/>
        </w:rPr>
        <w:t>s into word vectors</w:t>
      </w:r>
      <w:r w:rsidR="00A66C22" w:rsidRPr="00002D88">
        <w:rPr>
          <w:sz w:val="20"/>
          <w:szCs w:val="20"/>
        </w:rPr>
        <w:t xml:space="preserve"> </w:t>
      </w:r>
      <w:r w:rsidR="00ED425F" w:rsidRPr="00002D88">
        <w:rPr>
          <w:sz w:val="20"/>
          <w:szCs w:val="20"/>
        </w:rPr>
        <w:t xml:space="preserve">(code in figure 9) so that the Euclidean distances (figure 10) and cosines (figure 11) </w:t>
      </w:r>
      <w:r w:rsidR="00027CE2" w:rsidRPr="00002D88">
        <w:rPr>
          <w:sz w:val="20"/>
          <w:szCs w:val="20"/>
        </w:rPr>
        <w:t>could be calculated.</w:t>
      </w:r>
      <w:r w:rsidR="00027CE2" w:rsidRPr="00A66C22">
        <w:rPr>
          <w:noProof/>
        </w:rPr>
        <w:t xml:space="preserve"> </w:t>
      </w:r>
      <w:r w:rsidR="00FA2CF7">
        <w:rPr>
          <w:sz w:val="20"/>
          <w:szCs w:val="20"/>
        </w:rPr>
        <w:t>Docs</w:t>
      </w:r>
      <w:r w:rsidR="00F81120" w:rsidRPr="00002D88">
        <w:rPr>
          <w:sz w:val="20"/>
          <w:szCs w:val="20"/>
        </w:rPr>
        <w:t xml:space="preserve"> 1 and 2 were compared to all</w:t>
      </w:r>
      <w:r w:rsidR="00FA2CF7">
        <w:rPr>
          <w:sz w:val="20"/>
          <w:szCs w:val="20"/>
        </w:rPr>
        <w:t xml:space="preserve"> </w:t>
      </w:r>
      <w:r w:rsidR="00F81120" w:rsidRPr="00002D88">
        <w:rPr>
          <w:sz w:val="20"/>
          <w:szCs w:val="20"/>
        </w:rPr>
        <w:t>variations of doc3</w:t>
      </w:r>
      <w:r w:rsidR="0026366F" w:rsidRPr="00002D88">
        <w:rPr>
          <w:sz w:val="20"/>
          <w:szCs w:val="20"/>
        </w:rPr>
        <w:t xml:space="preserve"> in both distance </w:t>
      </w:r>
      <w:r w:rsidR="00FA2CF7">
        <w:rPr>
          <w:sz w:val="20"/>
          <w:szCs w:val="20"/>
        </w:rPr>
        <w:t xml:space="preserve">and </w:t>
      </w:r>
      <w:r w:rsidR="0026366F" w:rsidRPr="00002D88">
        <w:rPr>
          <w:sz w:val="20"/>
          <w:szCs w:val="20"/>
        </w:rPr>
        <w:t>similarity. The results</w:t>
      </w:r>
      <w:r w:rsidR="00027CE2" w:rsidRPr="00002D88">
        <w:rPr>
          <w:sz w:val="20"/>
          <w:szCs w:val="20"/>
        </w:rPr>
        <w:t xml:space="preserve"> </w:t>
      </w:r>
      <w:r w:rsidR="0026366F" w:rsidRPr="00002D88">
        <w:rPr>
          <w:sz w:val="20"/>
          <w:szCs w:val="20"/>
        </w:rPr>
        <w:t>(</w:t>
      </w:r>
      <w:r w:rsidR="00027CE2" w:rsidRPr="00002D88">
        <w:rPr>
          <w:sz w:val="20"/>
          <w:szCs w:val="20"/>
        </w:rPr>
        <w:t>first</w:t>
      </w:r>
      <w:r w:rsidR="00FA2CF7">
        <w:rPr>
          <w:sz w:val="20"/>
          <w:szCs w:val="20"/>
        </w:rPr>
        <w:t xml:space="preserve"> </w:t>
      </w:r>
      <w:r w:rsidR="00027CE2" w:rsidRPr="00002D88">
        <w:rPr>
          <w:sz w:val="20"/>
          <w:szCs w:val="20"/>
        </w:rPr>
        <w:t>example</w:t>
      </w:r>
      <w:r w:rsidR="00FA2CF7" w:rsidRPr="00FA2CF7">
        <w:rPr>
          <w:sz w:val="16"/>
          <w:szCs w:val="16"/>
        </w:rPr>
        <w:t xml:space="preserve"> </w:t>
      </w:r>
      <w:r w:rsidR="00027CE2" w:rsidRPr="00002D88">
        <w:rPr>
          <w:sz w:val="20"/>
          <w:szCs w:val="20"/>
        </w:rPr>
        <w:t>in</w:t>
      </w:r>
      <w:r w:rsidR="0026366F" w:rsidRPr="00002D88">
        <w:rPr>
          <w:sz w:val="20"/>
          <w:szCs w:val="20"/>
        </w:rPr>
        <w:t xml:space="preserve"> figure 12)</w:t>
      </w:r>
      <w:r w:rsidR="00A12DF5" w:rsidRPr="00002D88">
        <w:rPr>
          <w:sz w:val="20"/>
          <w:szCs w:val="20"/>
        </w:rPr>
        <w:t xml:space="preserve"> indicate that </w:t>
      </w:r>
      <w:r w:rsidR="00FA2CF7" w:rsidRPr="00002D88">
        <w:rPr>
          <w:sz w:val="16"/>
          <w:szCs w:val="16"/>
        </w:rPr>
        <w:t xml:space="preserve">Fig. 9: Code to transform </w:t>
      </w:r>
      <w:r w:rsidR="00FA2CF7">
        <w:rPr>
          <w:sz w:val="16"/>
          <w:szCs w:val="16"/>
        </w:rPr>
        <w:t>doc</w:t>
      </w:r>
      <w:r w:rsidR="00FA2CF7" w:rsidRPr="00002D88">
        <w:rPr>
          <w:sz w:val="16"/>
          <w:szCs w:val="16"/>
        </w:rPr>
        <w:t xml:space="preserve"> to vector and dtm</w:t>
      </w:r>
      <w:r w:rsidR="00FA2CF7" w:rsidRPr="00002D88">
        <w:rPr>
          <w:sz w:val="20"/>
          <w:szCs w:val="20"/>
        </w:rPr>
        <w:t xml:space="preserve"> </w:t>
      </w:r>
      <w:r w:rsidR="00FA2CF7">
        <w:rPr>
          <w:sz w:val="20"/>
          <w:szCs w:val="20"/>
        </w:rPr>
        <w:t xml:space="preserve">      </w:t>
      </w:r>
      <w:r w:rsidR="00A12DF5" w:rsidRPr="00002D88">
        <w:rPr>
          <w:sz w:val="20"/>
          <w:szCs w:val="20"/>
        </w:rPr>
        <w:t>distance and cosine similarity are inversely proportional. So</w:t>
      </w:r>
      <w:r w:rsidR="00373821" w:rsidRPr="00002D88">
        <w:rPr>
          <w:sz w:val="20"/>
          <w:szCs w:val="20"/>
        </w:rPr>
        <w:t>,</w:t>
      </w:r>
      <w:r w:rsidR="00A12DF5" w:rsidRPr="00002D88">
        <w:rPr>
          <w:sz w:val="20"/>
          <w:szCs w:val="20"/>
        </w:rPr>
        <w:t xml:space="preserve"> when the cosine of similarity is 1 (</w:t>
      </w:r>
      <w:r w:rsidR="00EE29D8" w:rsidRPr="00002D88">
        <w:rPr>
          <w:sz w:val="20"/>
          <w:szCs w:val="20"/>
        </w:rPr>
        <w:t>identical</w:t>
      </w:r>
      <w:r w:rsidR="00A12DF5" w:rsidRPr="00002D88">
        <w:rPr>
          <w:sz w:val="20"/>
          <w:szCs w:val="20"/>
        </w:rPr>
        <w:t>) the distance is 0 and, vice versa, when distance is 4 (the maximum in this case</w:t>
      </w:r>
      <w:r w:rsidR="00373821" w:rsidRPr="00002D88">
        <w:rPr>
          <w:sz w:val="20"/>
          <w:szCs w:val="20"/>
        </w:rPr>
        <w:t>,</w:t>
      </w:r>
      <w:r w:rsidR="00027CE2" w:rsidRPr="00FA2CF7">
        <w:rPr>
          <w:sz w:val="16"/>
          <w:szCs w:val="16"/>
        </w:rPr>
        <w:t xml:space="preserve"> </w:t>
      </w:r>
      <w:r w:rsidR="00373821" w:rsidRPr="00FA2CF7">
        <w:rPr>
          <w:sz w:val="20"/>
          <w:szCs w:val="20"/>
        </w:rPr>
        <w:t>is 0 or completely different. This is</w:t>
      </w:r>
      <w:r w:rsidR="00FA2CF7">
        <w:rPr>
          <w:sz w:val="16"/>
          <w:szCs w:val="16"/>
        </w:rPr>
        <w:t xml:space="preserve"> </w:t>
      </w:r>
      <w:r w:rsidR="00373821" w:rsidRPr="00FA2CF7">
        <w:rPr>
          <w:sz w:val="20"/>
          <w:szCs w:val="20"/>
        </w:rPr>
        <w:t>because distance and similarity are</w:t>
      </w:r>
      <w:r w:rsidR="00FA2CF7">
        <w:rPr>
          <w:sz w:val="20"/>
          <w:szCs w:val="20"/>
        </w:rPr>
        <w:t xml:space="preserve"> </w:t>
      </w:r>
      <w:r w:rsidR="00FA2CF7">
        <w:rPr>
          <w:sz w:val="16"/>
          <w:szCs w:val="16"/>
        </w:rPr>
        <w:t xml:space="preserve">Fig. 10: Code </w:t>
      </w:r>
      <w:r w:rsidR="00FA2CF7" w:rsidRPr="00027CE2">
        <w:rPr>
          <w:sz w:val="16"/>
          <w:szCs w:val="16"/>
        </w:rPr>
        <w:t>to get</w:t>
      </w:r>
      <w:r w:rsidR="00FA2CF7">
        <w:rPr>
          <w:sz w:val="16"/>
          <w:szCs w:val="16"/>
        </w:rPr>
        <w:t xml:space="preserve"> </w:t>
      </w:r>
      <w:r w:rsidR="00FA2CF7" w:rsidRPr="00027CE2">
        <w:rPr>
          <w:sz w:val="16"/>
          <w:szCs w:val="16"/>
        </w:rPr>
        <w:t>Euclidean dist of two docs</w:t>
      </w:r>
      <w:r w:rsidR="00FA2CF7" w:rsidRPr="00FA2CF7">
        <w:rPr>
          <w:sz w:val="20"/>
          <w:szCs w:val="20"/>
        </w:rPr>
        <w:t xml:space="preserve"> </w:t>
      </w:r>
      <w:r w:rsidR="00B9481B">
        <w:rPr>
          <w:sz w:val="20"/>
          <w:szCs w:val="20"/>
        </w:rPr>
        <w:t xml:space="preserve"> </w:t>
      </w:r>
      <w:r w:rsidR="00373821" w:rsidRPr="00FA2CF7">
        <w:rPr>
          <w:sz w:val="20"/>
          <w:szCs w:val="20"/>
        </w:rPr>
        <w:t xml:space="preserve">opposites. Ergo, the higher one value, the proportionally </w:t>
      </w:r>
      <w:r w:rsidR="00FA2CF7" w:rsidRPr="00FA2CF7">
        <w:rPr>
          <w:sz w:val="16"/>
          <w:szCs w:val="16"/>
        </w:rPr>
        <w:t>Fig.11 Code to find cosine similarity</w:t>
      </w:r>
      <w:r w:rsidR="00FA2CF7" w:rsidRPr="00FA2CF7">
        <w:rPr>
          <w:sz w:val="20"/>
          <w:szCs w:val="20"/>
        </w:rPr>
        <w:t xml:space="preserve"> </w:t>
      </w:r>
      <w:r w:rsidR="00FA2CF7">
        <w:rPr>
          <w:sz w:val="20"/>
          <w:szCs w:val="20"/>
        </w:rPr>
        <w:tab/>
        <w:t xml:space="preserve">        </w:t>
      </w:r>
      <w:r w:rsidR="00373821" w:rsidRPr="00FA2CF7">
        <w:rPr>
          <w:sz w:val="20"/>
          <w:szCs w:val="20"/>
        </w:rPr>
        <w:t>lower</w:t>
      </w:r>
      <w:r w:rsidR="00FA2CF7" w:rsidRPr="00FA2CF7">
        <w:rPr>
          <w:sz w:val="16"/>
          <w:szCs w:val="16"/>
        </w:rPr>
        <w:t xml:space="preserve"> </w:t>
      </w:r>
      <w:r w:rsidR="00373821" w:rsidRPr="00FA2CF7">
        <w:rPr>
          <w:sz w:val="20"/>
          <w:szCs w:val="20"/>
        </w:rPr>
        <w:t>the other</w:t>
      </w:r>
      <w:r w:rsidR="00FA2CF7">
        <w:rPr>
          <w:sz w:val="20"/>
          <w:szCs w:val="20"/>
        </w:rPr>
        <w:t>,</w:t>
      </w:r>
      <w:r w:rsidR="00EC7510" w:rsidRPr="00FA2CF7">
        <w:rPr>
          <w:sz w:val="20"/>
          <w:szCs w:val="20"/>
        </w:rPr>
        <w:t xml:space="preserve"> as</w:t>
      </w:r>
      <w:r w:rsidR="00EE29D8" w:rsidRPr="00FA2CF7">
        <w:rPr>
          <w:sz w:val="20"/>
          <w:szCs w:val="20"/>
        </w:rPr>
        <w:t xml:space="preserve"> illustrated by figure 12</w:t>
      </w:r>
      <w:r w:rsidR="00EC7510" w:rsidRPr="00FA2CF7">
        <w:rPr>
          <w:sz w:val="20"/>
          <w:szCs w:val="20"/>
        </w:rPr>
        <w:t>,</w:t>
      </w:r>
      <w:r w:rsidR="00EE29D8" w:rsidRPr="00FA2CF7">
        <w:rPr>
          <w:sz w:val="20"/>
          <w:szCs w:val="20"/>
        </w:rPr>
        <w:t xml:space="preserve"> where the first matrix star</w:t>
      </w:r>
      <w:r w:rsidR="00EC7510" w:rsidRPr="00FA2CF7">
        <w:rPr>
          <w:sz w:val="20"/>
          <w:szCs w:val="20"/>
        </w:rPr>
        <w:t>ts with a 0, the other with a 1; the middle row ends with 3.7 in the first matrix and with a 0.3 in the second (.3 being the difference between 3.7 and the next whole number).</w:t>
      </w:r>
    </w:p>
    <w:p w:rsidR="0026090A" w:rsidRPr="00ED5669" w:rsidRDefault="00A110FA" w:rsidP="0026090A">
      <w:pPr>
        <w:pStyle w:val="ListParagraph"/>
        <w:rPr>
          <w:sz w:val="16"/>
          <w:szCs w:val="16"/>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ED5669">
        <w:rPr>
          <w:sz w:val="20"/>
          <w:szCs w:val="20"/>
        </w:rPr>
        <w:tab/>
      </w:r>
      <w:r w:rsidR="00ED5669" w:rsidRPr="00ED5669">
        <w:rPr>
          <w:sz w:val="16"/>
          <w:szCs w:val="16"/>
        </w:rPr>
        <w:t>Fig.12: Dist and Cosine matrix for doc1, doc2, and doc3</w:t>
      </w:r>
    </w:p>
    <w:p w:rsidR="007331CA" w:rsidRDefault="00DD7F04" w:rsidP="0026090A">
      <w:pPr>
        <w:pStyle w:val="ListParagraph"/>
        <w:rPr>
          <w:sz w:val="20"/>
          <w:szCs w:val="20"/>
        </w:rPr>
      </w:pPr>
      <w:r>
        <w:rPr>
          <w:sz w:val="20"/>
          <w:szCs w:val="20"/>
        </w:rPr>
        <w:t xml:space="preserve">  </w:t>
      </w:r>
    </w:p>
    <w:p w:rsidR="007331CA" w:rsidRDefault="007331CA" w:rsidP="0026090A">
      <w:pPr>
        <w:pStyle w:val="ListParagraph"/>
        <w:rPr>
          <w:sz w:val="20"/>
          <w:szCs w:val="20"/>
        </w:rPr>
      </w:pPr>
    </w:p>
    <w:p w:rsidR="007331CA" w:rsidRDefault="006C401A" w:rsidP="006C401A">
      <w:pPr>
        <w:rPr>
          <w:sz w:val="20"/>
          <w:szCs w:val="20"/>
        </w:rPr>
      </w:pPr>
      <w:r>
        <w:rPr>
          <w:sz w:val="20"/>
          <w:szCs w:val="20"/>
        </w:rPr>
        <w:lastRenderedPageBreak/>
        <w:t>Question 3:</w:t>
      </w:r>
    </w:p>
    <w:p w:rsidR="0071781B" w:rsidRPr="006C401A" w:rsidRDefault="0071781B" w:rsidP="006C401A">
      <w:pPr>
        <w:rPr>
          <w:sz w:val="20"/>
          <w:szCs w:val="20"/>
        </w:rPr>
      </w:pPr>
      <w:r w:rsidRPr="005F798F">
        <w:rPr>
          <w:noProof/>
          <w:sz w:val="20"/>
          <w:szCs w:val="20"/>
        </w:rPr>
        <mc:AlternateContent>
          <mc:Choice Requires="wps">
            <w:drawing>
              <wp:anchor distT="91440" distB="91440" distL="114300" distR="114300" simplePos="0" relativeHeight="251678720" behindDoc="0" locked="0" layoutInCell="1" allowOverlap="1" wp14:anchorId="064D2E30" wp14:editId="26CA8CCC">
                <wp:simplePos x="0" y="0"/>
                <wp:positionH relativeFrom="margin">
                  <wp:align>left</wp:align>
                </wp:positionH>
                <wp:positionV relativeFrom="paragraph">
                  <wp:posOffset>293370</wp:posOffset>
                </wp:positionV>
                <wp:extent cx="6153150" cy="1257300"/>
                <wp:effectExtent l="0" t="0" r="0" b="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257300"/>
                        </a:xfrm>
                        <a:prstGeom prst="rect">
                          <a:avLst/>
                        </a:prstGeom>
                        <a:noFill/>
                        <a:ln w="9525">
                          <a:noFill/>
                          <a:miter lim="800000"/>
                          <a:headEnd/>
                          <a:tailEnd/>
                        </a:ln>
                      </wps:spPr>
                      <wps:txbx>
                        <w:txbxContent>
                          <w:p w:rsidR="0071781B" w:rsidRPr="0071781B" w:rsidRDefault="0071781B" w:rsidP="005F1F69">
                            <w:pPr>
                              <w:pBdr>
                                <w:top w:val="single" w:sz="24" w:space="2" w:color="4472C4" w:themeColor="accent1"/>
                                <w:bottom w:val="single" w:sz="24" w:space="8" w:color="4472C4" w:themeColor="accent1"/>
                              </w:pBdr>
                              <w:spacing w:after="0"/>
                              <w:rPr>
                                <w:i/>
                                <w:iCs/>
                                <w:color w:val="4472C4" w:themeColor="accent1"/>
                                <w:sz w:val="18"/>
                                <w:szCs w:val="18"/>
                              </w:rPr>
                            </w:pPr>
                            <w:r>
                              <w:rPr>
                                <w:i/>
                                <w:iCs/>
                                <w:color w:val="4472C4" w:themeColor="accent1"/>
                                <w:sz w:val="18"/>
                                <w:szCs w:val="18"/>
                              </w:rPr>
                              <w:t>1.</w:t>
                            </w:r>
                            <w:r w:rsidR="00626344">
                              <w:rPr>
                                <w:i/>
                                <w:iCs/>
                                <w:color w:val="4472C4" w:themeColor="accent1"/>
                                <w:sz w:val="18"/>
                                <w:szCs w:val="18"/>
                              </w:rPr>
                              <w:t>Obama is the ex that keeps getting invited to events because everyone still loves him anyway #Ilovebarry</w:t>
                            </w:r>
                          </w:p>
                          <w:p w:rsidR="0071781B" w:rsidRPr="0071781B" w:rsidRDefault="0071781B" w:rsidP="005F1F69">
                            <w:pPr>
                              <w:pBdr>
                                <w:top w:val="single" w:sz="24" w:space="2" w:color="4472C4" w:themeColor="accent1"/>
                                <w:bottom w:val="single" w:sz="24" w:space="8" w:color="4472C4" w:themeColor="accent1"/>
                              </w:pBdr>
                              <w:spacing w:after="0"/>
                              <w:rPr>
                                <w:i/>
                                <w:iCs/>
                                <w:color w:val="4472C4" w:themeColor="accent1"/>
                                <w:sz w:val="18"/>
                                <w:szCs w:val="18"/>
                              </w:rPr>
                            </w:pPr>
                            <w:r>
                              <w:rPr>
                                <w:i/>
                                <w:iCs/>
                                <w:color w:val="4472C4" w:themeColor="accent1"/>
                                <w:sz w:val="18"/>
                                <w:szCs w:val="18"/>
                              </w:rPr>
                              <w:t xml:space="preserve">2. </w:t>
                            </w:r>
                            <w:r w:rsidRPr="0071781B">
                              <w:rPr>
                                <w:i/>
                                <w:iCs/>
                                <w:color w:val="4472C4" w:themeColor="accent1"/>
                                <w:sz w:val="18"/>
                                <w:szCs w:val="18"/>
                              </w:rPr>
                              <w:t>Yes I am a baby boomer and I still love that #pumpkinspicelatte! Guess I’m a #millennial at heart hah!</w:t>
                            </w:r>
                          </w:p>
                          <w:p w:rsidR="0071781B" w:rsidRPr="0071781B" w:rsidRDefault="0071781B" w:rsidP="005F1F69">
                            <w:pPr>
                              <w:pBdr>
                                <w:top w:val="single" w:sz="24" w:space="2" w:color="4472C4" w:themeColor="accent1"/>
                                <w:bottom w:val="single" w:sz="24" w:space="8" w:color="4472C4" w:themeColor="accent1"/>
                              </w:pBdr>
                              <w:spacing w:after="0"/>
                              <w:rPr>
                                <w:i/>
                                <w:iCs/>
                                <w:color w:val="4472C4" w:themeColor="accent1"/>
                                <w:sz w:val="18"/>
                                <w:szCs w:val="18"/>
                              </w:rPr>
                            </w:pPr>
                            <w:r>
                              <w:rPr>
                                <w:i/>
                                <w:iCs/>
                                <w:color w:val="4472C4" w:themeColor="accent1"/>
                                <w:sz w:val="18"/>
                                <w:szCs w:val="18"/>
                              </w:rPr>
                              <w:t xml:space="preserve">3. </w:t>
                            </w:r>
                            <w:r w:rsidRPr="0071781B">
                              <w:rPr>
                                <w:i/>
                                <w:iCs/>
                                <w:color w:val="4472C4" w:themeColor="accent1"/>
                                <w:sz w:val="18"/>
                                <w:szCs w:val="18"/>
                              </w:rPr>
                              <w:t>My uber says Jesus is arriving now in a Honda Accord. Not really how I imagined the second coming</w:t>
                            </w:r>
                          </w:p>
                          <w:p w:rsidR="0071781B" w:rsidRPr="0071781B" w:rsidRDefault="0071781B" w:rsidP="005F1F69">
                            <w:pPr>
                              <w:pBdr>
                                <w:top w:val="single" w:sz="24" w:space="2" w:color="4472C4" w:themeColor="accent1"/>
                                <w:bottom w:val="single" w:sz="24" w:space="8" w:color="4472C4" w:themeColor="accent1"/>
                              </w:pBdr>
                              <w:spacing w:after="0"/>
                              <w:rPr>
                                <w:i/>
                                <w:iCs/>
                                <w:color w:val="4472C4" w:themeColor="accent1"/>
                                <w:sz w:val="18"/>
                                <w:szCs w:val="18"/>
                              </w:rPr>
                            </w:pPr>
                            <w:r>
                              <w:rPr>
                                <w:i/>
                                <w:iCs/>
                                <w:color w:val="4472C4" w:themeColor="accent1"/>
                                <w:sz w:val="18"/>
                                <w:szCs w:val="18"/>
                              </w:rPr>
                              <w:t xml:space="preserve">4. </w:t>
                            </w:r>
                            <w:r w:rsidRPr="0071781B">
                              <w:rPr>
                                <w:i/>
                                <w:iCs/>
                                <w:color w:val="4472C4" w:themeColor="accent1"/>
                                <w:sz w:val="18"/>
                                <w:szCs w:val="18"/>
                              </w:rPr>
                              <w:t xml:space="preserve">The most disappointing thing about the UK election is there wasn't even a hint of Russian interference. </w:t>
                            </w:r>
                          </w:p>
                          <w:p w:rsidR="005F798F" w:rsidRPr="007A6967" w:rsidRDefault="0071781B" w:rsidP="005F1F69">
                            <w:pPr>
                              <w:pBdr>
                                <w:top w:val="single" w:sz="24" w:space="2" w:color="4472C4" w:themeColor="accent1"/>
                                <w:bottom w:val="single" w:sz="24" w:space="8" w:color="4472C4" w:themeColor="accent1"/>
                              </w:pBdr>
                              <w:spacing w:after="0"/>
                              <w:rPr>
                                <w:i/>
                                <w:iCs/>
                                <w:color w:val="4472C4" w:themeColor="accent1"/>
                                <w:sz w:val="18"/>
                                <w:szCs w:val="18"/>
                              </w:rPr>
                            </w:pPr>
                            <w:r>
                              <w:rPr>
                                <w:i/>
                                <w:iCs/>
                                <w:color w:val="4472C4" w:themeColor="accent1"/>
                                <w:sz w:val="18"/>
                                <w:szCs w:val="18"/>
                              </w:rPr>
                              <w:t xml:space="preserve">5. </w:t>
                            </w:r>
                            <w:r w:rsidR="00DE5297" w:rsidRPr="00DE5297">
                              <w:rPr>
                                <w:i/>
                                <w:iCs/>
                                <w:color w:val="4472C4" w:themeColor="accent1"/>
                                <w:sz w:val="18"/>
                                <w:szCs w:val="18"/>
                              </w:rPr>
                              <w:t xml:space="preserve">I have been saying for weeks for </w:t>
                            </w:r>
                            <w:r w:rsidR="006A51BE">
                              <w:rPr>
                                <w:i/>
                                <w:iCs/>
                                <w:color w:val="4472C4" w:themeColor="accent1"/>
                                <w:sz w:val="18"/>
                                <w:szCs w:val="18"/>
                              </w:rPr>
                              <w:t>president obama</w:t>
                            </w:r>
                            <w:r w:rsidR="00DE5297" w:rsidRPr="00DE5297">
                              <w:rPr>
                                <w:i/>
                                <w:iCs/>
                                <w:color w:val="4472C4" w:themeColor="accent1"/>
                                <w:sz w:val="18"/>
                                <w:szCs w:val="18"/>
                              </w:rPr>
                              <w:t xml:space="preserve"> to stop the flights from West Africa. So simple, but he refused. A TOTAL incompetent!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D2E30" id="_x0000_s1029" type="#_x0000_t202" style="position:absolute;margin-left:0;margin-top:23.1pt;width:484.5pt;height:99pt;z-index:25167872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" filled="f" stroked="f">
                <v:textbox>
                  <w:txbxContent>
                    <w:p w:rsidR="0071781B" w:rsidRPr="0071781B" w:rsidRDefault="0071781B" w:rsidP="005F1F69">
                      <w:pPr>
                        <w:pBdr>
                          <w:top w:val="single" w:sz="24" w:space="2" w:color="4472C4" w:themeColor="accent1"/>
                          <w:bottom w:val="single" w:sz="24" w:space="8" w:color="4472C4" w:themeColor="accent1"/>
                        </w:pBdr>
                        <w:spacing w:after="0"/>
                        <w:rPr>
                          <w:i/>
                          <w:iCs/>
                          <w:color w:val="4472C4" w:themeColor="accent1"/>
                          <w:sz w:val="18"/>
                          <w:szCs w:val="18"/>
                        </w:rPr>
                      </w:pPr>
                      <w:r>
                        <w:rPr>
                          <w:i/>
                          <w:iCs/>
                          <w:color w:val="4472C4" w:themeColor="accent1"/>
                          <w:sz w:val="18"/>
                          <w:szCs w:val="18"/>
                        </w:rPr>
                        <w:t>1.</w:t>
                      </w:r>
                      <w:r w:rsidR="00626344">
                        <w:rPr>
                          <w:i/>
                          <w:iCs/>
                          <w:color w:val="4472C4" w:themeColor="accent1"/>
                          <w:sz w:val="18"/>
                          <w:szCs w:val="18"/>
                        </w:rPr>
                        <w:t>Obama is the ex that keeps getting invited to events because everyone still loves him anyway #Ilovebarry</w:t>
                      </w:r>
                    </w:p>
                    <w:p w:rsidR="0071781B" w:rsidRPr="0071781B" w:rsidRDefault="0071781B" w:rsidP="005F1F69">
                      <w:pPr>
                        <w:pBdr>
                          <w:top w:val="single" w:sz="24" w:space="2" w:color="4472C4" w:themeColor="accent1"/>
                          <w:bottom w:val="single" w:sz="24" w:space="8" w:color="4472C4" w:themeColor="accent1"/>
                        </w:pBdr>
                        <w:spacing w:after="0"/>
                        <w:rPr>
                          <w:i/>
                          <w:iCs/>
                          <w:color w:val="4472C4" w:themeColor="accent1"/>
                          <w:sz w:val="18"/>
                          <w:szCs w:val="18"/>
                        </w:rPr>
                      </w:pPr>
                      <w:r>
                        <w:rPr>
                          <w:i/>
                          <w:iCs/>
                          <w:color w:val="4472C4" w:themeColor="accent1"/>
                          <w:sz w:val="18"/>
                          <w:szCs w:val="18"/>
                        </w:rPr>
                        <w:t xml:space="preserve">2. </w:t>
                      </w:r>
                      <w:r w:rsidRPr="0071781B">
                        <w:rPr>
                          <w:i/>
                          <w:iCs/>
                          <w:color w:val="4472C4" w:themeColor="accent1"/>
                          <w:sz w:val="18"/>
                          <w:szCs w:val="18"/>
                        </w:rPr>
                        <w:t>Yes I am a baby boomer and I still love that #pumpkinspicelatte! Guess I’m a #millennial at heart hah!</w:t>
                      </w:r>
                    </w:p>
                    <w:p w:rsidR="0071781B" w:rsidRPr="0071781B" w:rsidRDefault="0071781B" w:rsidP="005F1F69">
                      <w:pPr>
                        <w:pBdr>
                          <w:top w:val="single" w:sz="24" w:space="2" w:color="4472C4" w:themeColor="accent1"/>
                          <w:bottom w:val="single" w:sz="24" w:space="8" w:color="4472C4" w:themeColor="accent1"/>
                        </w:pBdr>
                        <w:spacing w:after="0"/>
                        <w:rPr>
                          <w:i/>
                          <w:iCs/>
                          <w:color w:val="4472C4" w:themeColor="accent1"/>
                          <w:sz w:val="18"/>
                          <w:szCs w:val="18"/>
                        </w:rPr>
                      </w:pPr>
                      <w:r>
                        <w:rPr>
                          <w:i/>
                          <w:iCs/>
                          <w:color w:val="4472C4" w:themeColor="accent1"/>
                          <w:sz w:val="18"/>
                          <w:szCs w:val="18"/>
                        </w:rPr>
                        <w:t xml:space="preserve">3. </w:t>
                      </w:r>
                      <w:r w:rsidRPr="0071781B">
                        <w:rPr>
                          <w:i/>
                          <w:iCs/>
                          <w:color w:val="4472C4" w:themeColor="accent1"/>
                          <w:sz w:val="18"/>
                          <w:szCs w:val="18"/>
                        </w:rPr>
                        <w:t>My uber says Jesus is arriving now in a Honda Accord. Not really how I imagined the second coming</w:t>
                      </w:r>
                    </w:p>
                    <w:p w:rsidR="0071781B" w:rsidRPr="0071781B" w:rsidRDefault="0071781B" w:rsidP="005F1F69">
                      <w:pPr>
                        <w:pBdr>
                          <w:top w:val="single" w:sz="24" w:space="2" w:color="4472C4" w:themeColor="accent1"/>
                          <w:bottom w:val="single" w:sz="24" w:space="8" w:color="4472C4" w:themeColor="accent1"/>
                        </w:pBdr>
                        <w:spacing w:after="0"/>
                        <w:rPr>
                          <w:i/>
                          <w:iCs/>
                          <w:color w:val="4472C4" w:themeColor="accent1"/>
                          <w:sz w:val="18"/>
                          <w:szCs w:val="18"/>
                        </w:rPr>
                      </w:pPr>
                      <w:r>
                        <w:rPr>
                          <w:i/>
                          <w:iCs/>
                          <w:color w:val="4472C4" w:themeColor="accent1"/>
                          <w:sz w:val="18"/>
                          <w:szCs w:val="18"/>
                        </w:rPr>
                        <w:t xml:space="preserve">4. </w:t>
                      </w:r>
                      <w:r w:rsidRPr="0071781B">
                        <w:rPr>
                          <w:i/>
                          <w:iCs/>
                          <w:color w:val="4472C4" w:themeColor="accent1"/>
                          <w:sz w:val="18"/>
                          <w:szCs w:val="18"/>
                        </w:rPr>
                        <w:t xml:space="preserve">The most disappointing thing about the UK election is there wasn't even a hint of Russian interference. </w:t>
                      </w:r>
                    </w:p>
                    <w:p w:rsidR="005F798F" w:rsidRPr="007A6967" w:rsidRDefault="0071781B" w:rsidP="005F1F69">
                      <w:pPr>
                        <w:pBdr>
                          <w:top w:val="single" w:sz="24" w:space="2" w:color="4472C4" w:themeColor="accent1"/>
                          <w:bottom w:val="single" w:sz="24" w:space="8" w:color="4472C4" w:themeColor="accent1"/>
                        </w:pBdr>
                        <w:spacing w:after="0"/>
                        <w:rPr>
                          <w:i/>
                          <w:iCs/>
                          <w:color w:val="4472C4" w:themeColor="accent1"/>
                          <w:sz w:val="18"/>
                          <w:szCs w:val="18"/>
                        </w:rPr>
                      </w:pPr>
                      <w:r>
                        <w:rPr>
                          <w:i/>
                          <w:iCs/>
                          <w:color w:val="4472C4" w:themeColor="accent1"/>
                          <w:sz w:val="18"/>
                          <w:szCs w:val="18"/>
                        </w:rPr>
                        <w:t xml:space="preserve">5. </w:t>
                      </w:r>
                      <w:r w:rsidR="00DE5297" w:rsidRPr="00DE5297">
                        <w:rPr>
                          <w:i/>
                          <w:iCs/>
                          <w:color w:val="4472C4" w:themeColor="accent1"/>
                          <w:sz w:val="18"/>
                          <w:szCs w:val="18"/>
                        </w:rPr>
                        <w:t xml:space="preserve">I have been saying for weeks for </w:t>
                      </w:r>
                      <w:r w:rsidR="006A51BE">
                        <w:rPr>
                          <w:i/>
                          <w:iCs/>
                          <w:color w:val="4472C4" w:themeColor="accent1"/>
                          <w:sz w:val="18"/>
                          <w:szCs w:val="18"/>
                        </w:rPr>
                        <w:t>president obama</w:t>
                      </w:r>
                      <w:r w:rsidR="00DE5297" w:rsidRPr="00DE5297">
                        <w:rPr>
                          <w:i/>
                          <w:iCs/>
                          <w:color w:val="4472C4" w:themeColor="accent1"/>
                          <w:sz w:val="18"/>
                          <w:szCs w:val="18"/>
                        </w:rPr>
                        <w:t xml:space="preserve"> to stop the flights from West Africa. So simple, but he refused. A TOTAL incompetent!</w:t>
                      </w:r>
                    </w:p>
                  </w:txbxContent>
                </v:textbox>
                <w10:wrap type="topAndBottom" anchorx="margin"/>
              </v:shape>
            </w:pict>
          </mc:Fallback>
        </mc:AlternateContent>
      </w:r>
      <w:r>
        <w:rPr>
          <w:sz w:val="20"/>
          <w:szCs w:val="20"/>
        </w:rPr>
        <w:t>These are five normal tweets</w:t>
      </w:r>
      <w:r w:rsidR="00853C53">
        <w:rPr>
          <w:sz w:val="20"/>
          <w:szCs w:val="20"/>
        </w:rPr>
        <w:t>. Number five is from the infamous tweeter himself, Donald Trump</w:t>
      </w:r>
      <w:r>
        <w:rPr>
          <w:sz w:val="20"/>
          <w:szCs w:val="20"/>
        </w:rPr>
        <w:t>:</w:t>
      </w:r>
    </w:p>
    <w:p w:rsidR="007331CA" w:rsidRDefault="00DA6336" w:rsidP="00D14DD3">
      <w:pPr>
        <w:rPr>
          <w:sz w:val="20"/>
          <w:szCs w:val="20"/>
        </w:rPr>
      </w:pPr>
      <w:r w:rsidRPr="008A6875">
        <w:rPr>
          <w:noProof/>
          <w:sz w:val="20"/>
          <w:szCs w:val="20"/>
        </w:rPr>
        <mc:AlternateContent>
          <mc:Choice Requires="wps">
            <w:drawing>
              <wp:anchor distT="91440" distB="91440" distL="114300" distR="114300" simplePos="0" relativeHeight="251680768" behindDoc="0" locked="0" layoutInCell="1" allowOverlap="1" wp14:anchorId="529B8508" wp14:editId="308D78BC">
                <wp:simplePos x="0" y="0"/>
                <wp:positionH relativeFrom="margin">
                  <wp:align>left</wp:align>
                </wp:positionH>
                <wp:positionV relativeFrom="paragraph">
                  <wp:posOffset>1633220</wp:posOffset>
                </wp:positionV>
                <wp:extent cx="6172200" cy="1571625"/>
                <wp:effectExtent l="0" t="0" r="0" b="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571625"/>
                        </a:xfrm>
                        <a:prstGeom prst="rect">
                          <a:avLst/>
                        </a:prstGeom>
                        <a:noFill/>
                        <a:ln w="9525">
                          <a:noFill/>
                          <a:miter lim="800000"/>
                          <a:headEnd/>
                          <a:tailEnd/>
                        </a:ln>
                      </wps:spPr>
                      <wps:txbx>
                        <w:txbxContent>
                          <w:p w:rsidR="00293078" w:rsidRPr="00293078" w:rsidRDefault="00293078" w:rsidP="00293078">
                            <w:pPr>
                              <w:pBdr>
                                <w:top w:val="single" w:sz="24" w:space="8" w:color="4472C4" w:themeColor="accent1"/>
                                <w:bottom w:val="single" w:sz="24" w:space="8" w:color="4472C4" w:themeColor="accent1"/>
                              </w:pBdr>
                              <w:spacing w:after="0"/>
                              <w:rPr>
                                <w:i/>
                                <w:iCs/>
                                <w:color w:val="4472C4" w:themeColor="accent1"/>
                                <w:sz w:val="18"/>
                                <w:szCs w:val="18"/>
                              </w:rPr>
                            </w:pPr>
                            <w:r w:rsidRPr="00293078">
                              <w:rPr>
                                <w:i/>
                                <w:iCs/>
                                <w:color w:val="4472C4" w:themeColor="accent1"/>
                                <w:sz w:val="18"/>
                                <w:szCs w:val="18"/>
                              </w:rPr>
                              <w:t>@Keypeele Tell president obama to stop the flights from West Africa! #NotoEbola #stoptheflights #travelban</w:t>
                            </w:r>
                          </w:p>
                          <w:p w:rsidR="00293078" w:rsidRPr="00293078" w:rsidRDefault="00293078" w:rsidP="00293078">
                            <w:pPr>
                              <w:pBdr>
                                <w:top w:val="single" w:sz="24" w:space="8" w:color="4472C4" w:themeColor="accent1"/>
                                <w:bottom w:val="single" w:sz="24" w:space="8" w:color="4472C4" w:themeColor="accent1"/>
                              </w:pBdr>
                              <w:spacing w:after="0"/>
                              <w:rPr>
                                <w:i/>
                                <w:iCs/>
                                <w:color w:val="4472C4" w:themeColor="accent1"/>
                                <w:sz w:val="18"/>
                                <w:szCs w:val="18"/>
                              </w:rPr>
                            </w:pPr>
                            <w:r w:rsidRPr="00293078">
                              <w:rPr>
                                <w:i/>
                                <w:iCs/>
                                <w:color w:val="4472C4" w:themeColor="accent1"/>
                                <w:sz w:val="18"/>
                                <w:szCs w:val="18"/>
                              </w:rPr>
                              <w:t>@jjcampbell Tell president obama to Stop the flights from</w:t>
                            </w:r>
                            <w:r w:rsidR="00061939">
                              <w:rPr>
                                <w:i/>
                                <w:iCs/>
                                <w:color w:val="4472C4" w:themeColor="accent1"/>
                                <w:sz w:val="18"/>
                                <w:szCs w:val="18"/>
                              </w:rPr>
                              <w:t xml:space="preserve"> West Africa! Sign the petition</w:t>
                            </w:r>
                            <w:r w:rsidRPr="00293078">
                              <w:rPr>
                                <w:i/>
                                <w:iCs/>
                                <w:color w:val="4472C4" w:themeColor="accent1"/>
                                <w:sz w:val="18"/>
                                <w:szCs w:val="18"/>
                              </w:rPr>
                              <w:t>!</w:t>
                            </w:r>
                            <w:r w:rsidR="00061939">
                              <w:rPr>
                                <w:i/>
                                <w:iCs/>
                                <w:color w:val="4472C4" w:themeColor="accent1"/>
                                <w:sz w:val="18"/>
                                <w:szCs w:val="18"/>
                              </w:rPr>
                              <w:t xml:space="preserve"> </w:t>
                            </w:r>
                            <w:r w:rsidRPr="00293078">
                              <w:rPr>
                                <w:i/>
                                <w:iCs/>
                                <w:color w:val="4472C4" w:themeColor="accent1"/>
                                <w:sz w:val="18"/>
                                <w:szCs w:val="18"/>
                              </w:rPr>
                              <w:t>#notoebola https://www.change.org/p/barack-obama-ban-flights-from-west-africa-to-the-us-and-restrict-travel-to-the-us-from-ebola-stricken-areas</w:t>
                            </w:r>
                          </w:p>
                          <w:p w:rsidR="00293078" w:rsidRPr="00293078" w:rsidRDefault="00293078" w:rsidP="00293078">
                            <w:pPr>
                              <w:pBdr>
                                <w:top w:val="single" w:sz="24" w:space="8" w:color="4472C4" w:themeColor="accent1"/>
                                <w:bottom w:val="single" w:sz="24" w:space="8" w:color="4472C4" w:themeColor="accent1"/>
                              </w:pBdr>
                              <w:spacing w:after="0"/>
                              <w:rPr>
                                <w:i/>
                                <w:iCs/>
                                <w:color w:val="4472C4" w:themeColor="accent1"/>
                                <w:sz w:val="18"/>
                                <w:szCs w:val="18"/>
                              </w:rPr>
                            </w:pPr>
                            <w:r w:rsidRPr="00293078">
                              <w:rPr>
                                <w:i/>
                                <w:iCs/>
                                <w:color w:val="4472C4" w:themeColor="accent1"/>
                                <w:sz w:val="18"/>
                                <w:szCs w:val="18"/>
                              </w:rPr>
                              <w:t>@Ihatejam why won't obama protect us? Stop the flights from West Africa! #ebola #notoebola #stoptheflights #travelban</w:t>
                            </w:r>
                          </w:p>
                          <w:p w:rsidR="00293078" w:rsidRPr="00293078" w:rsidRDefault="00293078" w:rsidP="00293078">
                            <w:pPr>
                              <w:pBdr>
                                <w:top w:val="single" w:sz="24" w:space="8" w:color="4472C4" w:themeColor="accent1"/>
                                <w:bottom w:val="single" w:sz="24" w:space="8" w:color="4472C4" w:themeColor="accent1"/>
                              </w:pBdr>
                              <w:spacing w:after="0"/>
                              <w:rPr>
                                <w:i/>
                                <w:iCs/>
                                <w:color w:val="4472C4" w:themeColor="accent1"/>
                                <w:sz w:val="18"/>
                                <w:szCs w:val="18"/>
                              </w:rPr>
                            </w:pPr>
                            <w:r w:rsidRPr="00293078">
                              <w:rPr>
                                <w:i/>
                                <w:iCs/>
                                <w:color w:val="4472C4" w:themeColor="accent1"/>
                                <w:sz w:val="18"/>
                                <w:szCs w:val="18"/>
                              </w:rPr>
                              <w:t>@kcarrie obama cares more about saving face than protecting Americans! Stop the fligh</w:t>
                            </w:r>
                            <w:r w:rsidR="00061939">
                              <w:rPr>
                                <w:i/>
                                <w:iCs/>
                                <w:color w:val="4472C4" w:themeColor="accent1"/>
                                <w:sz w:val="18"/>
                                <w:szCs w:val="18"/>
                              </w:rPr>
                              <w:t>ts from West Africa! #notoebola</w:t>
                            </w:r>
                          </w:p>
                          <w:p w:rsidR="008A6875" w:rsidRPr="008A6875" w:rsidRDefault="00293078" w:rsidP="00293078">
                            <w:pPr>
                              <w:pBdr>
                                <w:top w:val="single" w:sz="24" w:space="8" w:color="4472C4" w:themeColor="accent1"/>
                                <w:bottom w:val="single" w:sz="24" w:space="8" w:color="4472C4" w:themeColor="accent1"/>
                              </w:pBdr>
                              <w:spacing w:after="0"/>
                              <w:rPr>
                                <w:i/>
                                <w:iCs/>
                                <w:color w:val="4472C4" w:themeColor="accent1"/>
                                <w:sz w:val="18"/>
                                <w:szCs w:val="18"/>
                              </w:rPr>
                            </w:pPr>
                            <w:r w:rsidRPr="00293078">
                              <w:rPr>
                                <w:i/>
                                <w:iCs/>
                                <w:color w:val="4472C4" w:themeColor="accent1"/>
                                <w:sz w:val="18"/>
                                <w:szCs w:val="18"/>
                              </w:rPr>
                              <w:t>@PPrez Stop the flights! #ebola #notoebola #stoptheflights Sign the petition! https://www.change.org/p/barack-obama-ban-flights-from-west-africa-to-the-us-and-restrict-travel-to-the-us-from-ebola-stricken-areas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B8508" id="_x0000_s1030" type="#_x0000_t202" style="position:absolute;margin-left:0;margin-top:128.6pt;width:486pt;height:123.75pt;z-index:251680768;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" filled="f" stroked="f">
                <v:textbox>
                  <w:txbxContent>
                    <w:p w:rsidR="00293078" w:rsidRPr="00293078" w:rsidRDefault="00293078" w:rsidP="00293078">
                      <w:pPr>
                        <w:pBdr>
                          <w:top w:val="single" w:sz="24" w:space="8" w:color="4472C4" w:themeColor="accent1"/>
                          <w:bottom w:val="single" w:sz="24" w:space="8" w:color="4472C4" w:themeColor="accent1"/>
                        </w:pBdr>
                        <w:spacing w:after="0"/>
                        <w:rPr>
                          <w:i/>
                          <w:iCs/>
                          <w:color w:val="4472C4" w:themeColor="accent1"/>
                          <w:sz w:val="18"/>
                          <w:szCs w:val="18"/>
                        </w:rPr>
                      </w:pPr>
                      <w:r w:rsidRPr="00293078">
                        <w:rPr>
                          <w:i/>
                          <w:iCs/>
                          <w:color w:val="4472C4" w:themeColor="accent1"/>
                          <w:sz w:val="18"/>
                          <w:szCs w:val="18"/>
                        </w:rPr>
                        <w:t>@Keypeele Tell president obama to stop the flights from West Africa! #NotoEbola #stoptheflights #travelban</w:t>
                      </w:r>
                    </w:p>
                    <w:p w:rsidR="00293078" w:rsidRPr="00293078" w:rsidRDefault="00293078" w:rsidP="00293078">
                      <w:pPr>
                        <w:pBdr>
                          <w:top w:val="single" w:sz="24" w:space="8" w:color="4472C4" w:themeColor="accent1"/>
                          <w:bottom w:val="single" w:sz="24" w:space="8" w:color="4472C4" w:themeColor="accent1"/>
                        </w:pBdr>
                        <w:spacing w:after="0"/>
                        <w:rPr>
                          <w:i/>
                          <w:iCs/>
                          <w:color w:val="4472C4" w:themeColor="accent1"/>
                          <w:sz w:val="18"/>
                          <w:szCs w:val="18"/>
                        </w:rPr>
                      </w:pPr>
                      <w:r w:rsidRPr="00293078">
                        <w:rPr>
                          <w:i/>
                          <w:iCs/>
                          <w:color w:val="4472C4" w:themeColor="accent1"/>
                          <w:sz w:val="18"/>
                          <w:szCs w:val="18"/>
                        </w:rPr>
                        <w:t>@jjcampbell Tell president obama to Stop the flights from</w:t>
                      </w:r>
                      <w:r w:rsidR="00061939">
                        <w:rPr>
                          <w:i/>
                          <w:iCs/>
                          <w:color w:val="4472C4" w:themeColor="accent1"/>
                          <w:sz w:val="18"/>
                          <w:szCs w:val="18"/>
                        </w:rPr>
                        <w:t xml:space="preserve"> West Africa! Sign the petition</w:t>
                      </w:r>
                      <w:r w:rsidRPr="00293078">
                        <w:rPr>
                          <w:i/>
                          <w:iCs/>
                          <w:color w:val="4472C4" w:themeColor="accent1"/>
                          <w:sz w:val="18"/>
                          <w:szCs w:val="18"/>
                        </w:rPr>
                        <w:t>!</w:t>
                      </w:r>
                      <w:r w:rsidR="00061939">
                        <w:rPr>
                          <w:i/>
                          <w:iCs/>
                          <w:color w:val="4472C4" w:themeColor="accent1"/>
                          <w:sz w:val="18"/>
                          <w:szCs w:val="18"/>
                        </w:rPr>
                        <w:t xml:space="preserve"> </w:t>
                      </w:r>
                      <w:r w:rsidRPr="00293078">
                        <w:rPr>
                          <w:i/>
                          <w:iCs/>
                          <w:color w:val="4472C4" w:themeColor="accent1"/>
                          <w:sz w:val="18"/>
                          <w:szCs w:val="18"/>
                        </w:rPr>
                        <w:t>#notoebola https://www.change.org/p/barack-obama-ban-flights-from-west-africa-to-the-us-and-restrict-travel-to-the-us-from-ebola-stricken-areas</w:t>
                      </w:r>
                    </w:p>
                    <w:p w:rsidR="00293078" w:rsidRPr="00293078" w:rsidRDefault="00293078" w:rsidP="00293078">
                      <w:pPr>
                        <w:pBdr>
                          <w:top w:val="single" w:sz="24" w:space="8" w:color="4472C4" w:themeColor="accent1"/>
                          <w:bottom w:val="single" w:sz="24" w:space="8" w:color="4472C4" w:themeColor="accent1"/>
                        </w:pBdr>
                        <w:spacing w:after="0"/>
                        <w:rPr>
                          <w:i/>
                          <w:iCs/>
                          <w:color w:val="4472C4" w:themeColor="accent1"/>
                          <w:sz w:val="18"/>
                          <w:szCs w:val="18"/>
                        </w:rPr>
                      </w:pPr>
                      <w:r w:rsidRPr="00293078">
                        <w:rPr>
                          <w:i/>
                          <w:iCs/>
                          <w:color w:val="4472C4" w:themeColor="accent1"/>
                          <w:sz w:val="18"/>
                          <w:szCs w:val="18"/>
                        </w:rPr>
                        <w:t>@Ihatejam why won't obama protect us? Stop the flights from West Africa! #ebola #notoebola #stoptheflights #travelban</w:t>
                      </w:r>
                    </w:p>
                    <w:p w:rsidR="00293078" w:rsidRPr="00293078" w:rsidRDefault="00293078" w:rsidP="00293078">
                      <w:pPr>
                        <w:pBdr>
                          <w:top w:val="single" w:sz="24" w:space="8" w:color="4472C4" w:themeColor="accent1"/>
                          <w:bottom w:val="single" w:sz="24" w:space="8" w:color="4472C4" w:themeColor="accent1"/>
                        </w:pBdr>
                        <w:spacing w:after="0"/>
                        <w:rPr>
                          <w:i/>
                          <w:iCs/>
                          <w:color w:val="4472C4" w:themeColor="accent1"/>
                          <w:sz w:val="18"/>
                          <w:szCs w:val="18"/>
                        </w:rPr>
                      </w:pPr>
                      <w:r w:rsidRPr="00293078">
                        <w:rPr>
                          <w:i/>
                          <w:iCs/>
                          <w:color w:val="4472C4" w:themeColor="accent1"/>
                          <w:sz w:val="18"/>
                          <w:szCs w:val="18"/>
                        </w:rPr>
                        <w:t>@kcarrie obama cares more about saving face than protecting Americans! Stop the fligh</w:t>
                      </w:r>
                      <w:r w:rsidR="00061939">
                        <w:rPr>
                          <w:i/>
                          <w:iCs/>
                          <w:color w:val="4472C4" w:themeColor="accent1"/>
                          <w:sz w:val="18"/>
                          <w:szCs w:val="18"/>
                        </w:rPr>
                        <w:t>ts from West Africa! #notoebola</w:t>
                      </w:r>
                    </w:p>
                    <w:p w:rsidR="008A6875" w:rsidRPr="008A6875" w:rsidRDefault="00293078" w:rsidP="00293078">
                      <w:pPr>
                        <w:pBdr>
                          <w:top w:val="single" w:sz="24" w:space="8" w:color="4472C4" w:themeColor="accent1"/>
                          <w:bottom w:val="single" w:sz="24" w:space="8" w:color="4472C4" w:themeColor="accent1"/>
                        </w:pBdr>
                        <w:spacing w:after="0"/>
                        <w:rPr>
                          <w:i/>
                          <w:iCs/>
                          <w:color w:val="4472C4" w:themeColor="accent1"/>
                          <w:sz w:val="18"/>
                          <w:szCs w:val="18"/>
                        </w:rPr>
                      </w:pPr>
                      <w:r w:rsidRPr="00293078">
                        <w:rPr>
                          <w:i/>
                          <w:iCs/>
                          <w:color w:val="4472C4" w:themeColor="accent1"/>
                          <w:sz w:val="18"/>
                          <w:szCs w:val="18"/>
                        </w:rPr>
                        <w:t>@PPrez Stop the flights! #ebola #notoebola #stoptheflights Sign the petition! https://www.change.org/p/barack-obama-ban-flights-from-west-africa-to-the-us-and-restrict-travel-to-the-us-from-ebola-stricken-areas</w:t>
                      </w:r>
                    </w:p>
                  </w:txbxContent>
                </v:textbox>
                <w10:wrap type="topAndBottom" anchorx="margin"/>
              </v:shape>
            </w:pict>
          </mc:Fallback>
        </mc:AlternateContent>
      </w:r>
      <w:r w:rsidR="00D14DD3">
        <w:rPr>
          <w:sz w:val="20"/>
          <w:szCs w:val="20"/>
        </w:rPr>
        <w:t>I picked number 5 to create spam tweets</w:t>
      </w:r>
      <w:r w:rsidR="00A80AF1">
        <w:rPr>
          <w:sz w:val="20"/>
          <w:szCs w:val="20"/>
        </w:rPr>
        <w:t xml:space="preserve"> because trump’s tweets are ridiculous</w:t>
      </w:r>
      <w:r w:rsidR="00D14DD3">
        <w:rPr>
          <w:sz w:val="20"/>
          <w:szCs w:val="20"/>
        </w:rPr>
        <w:t>.</w:t>
      </w:r>
      <w:r w:rsidR="002E0B41">
        <w:rPr>
          <w:sz w:val="20"/>
          <w:szCs w:val="20"/>
        </w:rPr>
        <w:t xml:space="preserve"> The first five are listed below:</w:t>
      </w:r>
    </w:p>
    <w:p w:rsidR="002E0B41" w:rsidRDefault="00182C11" w:rsidP="0038155C">
      <w:pPr>
        <w:jc w:val="both"/>
        <w:rPr>
          <w:sz w:val="20"/>
          <w:szCs w:val="20"/>
        </w:rPr>
      </w:pPr>
      <w:r>
        <w:rPr>
          <w:noProof/>
        </w:rPr>
        <w:drawing>
          <wp:anchor distT="0" distB="0" distL="114300" distR="114300" simplePos="0" relativeHeight="251682816" behindDoc="1" locked="0" layoutInCell="1" allowOverlap="1" wp14:anchorId="49C34442">
            <wp:simplePos x="0" y="0"/>
            <wp:positionH relativeFrom="margin">
              <wp:posOffset>-76200</wp:posOffset>
            </wp:positionH>
            <wp:positionV relativeFrom="paragraph">
              <wp:posOffset>3674745</wp:posOffset>
            </wp:positionV>
            <wp:extent cx="3933825" cy="2352675"/>
            <wp:effectExtent l="0" t="0" r="9525" b="9525"/>
            <wp:wrapTight wrapText="bothSides">
              <wp:wrapPolygon edited="0">
                <wp:start x="0" y="0"/>
                <wp:lineTo x="0" y="21513"/>
                <wp:lineTo x="21548" y="21513"/>
                <wp:lineTo x="21548" y="0"/>
                <wp:lineTo x="0" y="0"/>
              </wp:wrapPolygon>
            </wp:wrapTight>
            <wp:docPr id="13" name="Chart 13">
              <a:extLst xmlns:a="http://schemas.openxmlformats.org/drawingml/2006/main">
                <a:ext uri="{FF2B5EF4-FFF2-40B4-BE49-F238E27FC236}">
                  <a16:creationId xmlns:a16="http://schemas.microsoft.com/office/drawing/2014/main" id="{1C533FD0-30A8-4F48-BE16-E31550FCEA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101C79">
        <w:rPr>
          <w:noProof/>
        </w:rPr>
        <w:drawing>
          <wp:anchor distT="0" distB="0" distL="114300" distR="114300" simplePos="0" relativeHeight="251681792" behindDoc="1" locked="0" layoutInCell="1" allowOverlap="1" wp14:anchorId="407A040A">
            <wp:simplePos x="0" y="0"/>
            <wp:positionH relativeFrom="margin">
              <wp:align>left</wp:align>
            </wp:positionH>
            <wp:positionV relativeFrom="paragraph">
              <wp:posOffset>2144395</wp:posOffset>
            </wp:positionV>
            <wp:extent cx="1914525" cy="1181100"/>
            <wp:effectExtent l="0" t="0" r="9525" b="0"/>
            <wp:wrapTight wrapText="bothSides">
              <wp:wrapPolygon edited="0">
                <wp:start x="0" y="0"/>
                <wp:lineTo x="0" y="21252"/>
                <wp:lineTo x="21493" y="21252"/>
                <wp:lineTo x="2149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4525" cy="1181100"/>
                    </a:xfrm>
                    <a:prstGeom prst="rect">
                      <a:avLst/>
                    </a:prstGeom>
                  </pic:spPr>
                </pic:pic>
              </a:graphicData>
            </a:graphic>
            <wp14:sizeRelH relativeFrom="margin">
              <wp14:pctWidth>0</wp14:pctWidth>
            </wp14:sizeRelH>
          </wp:anchor>
        </w:drawing>
      </w:r>
      <w:r w:rsidR="007B6E5F">
        <w:rPr>
          <w:sz w:val="20"/>
          <w:szCs w:val="20"/>
        </w:rPr>
        <w:t>I used the edit distance code from lectures, but put it into a function. I then opened both the spam and re</w:t>
      </w:r>
      <w:r w:rsidR="005A71B2">
        <w:rPr>
          <w:sz w:val="20"/>
          <w:szCs w:val="20"/>
        </w:rPr>
        <w:t>al tweet files and calculated the edit distance between each real tweet and</w:t>
      </w:r>
      <w:r w:rsidR="007B6E5F">
        <w:rPr>
          <w:sz w:val="20"/>
          <w:szCs w:val="20"/>
        </w:rPr>
        <w:t xml:space="preserve"> the other real tweets and </w:t>
      </w:r>
      <w:r w:rsidR="005A71B2">
        <w:rPr>
          <w:sz w:val="20"/>
          <w:szCs w:val="20"/>
        </w:rPr>
        <w:t>spam tweets (code figure 13). This was then saved as a csv and plotted</w:t>
      </w:r>
      <w:r>
        <w:rPr>
          <w:sz w:val="20"/>
          <w:szCs w:val="20"/>
        </w:rPr>
        <w:t xml:space="preserve"> (figure 14)</w:t>
      </w:r>
      <w:r w:rsidR="005A71B2">
        <w:rPr>
          <w:sz w:val="20"/>
          <w:szCs w:val="20"/>
        </w:rPr>
        <w:t>.</w:t>
      </w:r>
      <w:r w:rsidR="009D431D">
        <w:rPr>
          <w:sz w:val="20"/>
          <w:szCs w:val="20"/>
        </w:rPr>
        <w:t xml:space="preserve"> </w:t>
      </w:r>
      <w:r w:rsidR="00101C79">
        <w:rPr>
          <w:sz w:val="20"/>
          <w:szCs w:val="20"/>
        </w:rPr>
        <w:t xml:space="preserve">I understand that the idea is that the spam tweets will be grouped closely to one another because they will be quite similar. As can be seen from the provided sample spam tweets, this was the case. </w:t>
      </w:r>
      <w:r w:rsidR="005F1F69">
        <w:rPr>
          <w:sz w:val="20"/>
          <w:szCs w:val="20"/>
        </w:rPr>
        <w:t>The</w:t>
      </w:r>
      <w:r w:rsidR="00101C79">
        <w:rPr>
          <w:sz w:val="20"/>
          <w:szCs w:val="20"/>
        </w:rPr>
        <w:t xml:space="preserve"> only tweets above 150 are spam. The tweets with the highest edit distance</w:t>
      </w:r>
      <w:r w:rsidR="008B6CD4">
        <w:rPr>
          <w:sz w:val="20"/>
          <w:szCs w:val="20"/>
        </w:rPr>
        <w:t xml:space="preserve"> (above 200)</w:t>
      </w:r>
      <w:r w:rsidR="00101C79">
        <w:rPr>
          <w:sz w:val="20"/>
          <w:szCs w:val="20"/>
        </w:rPr>
        <w:t xml:space="preserve"> were those containing hyperlinks, which makes sense as the function would calculate the words within the link which would </w:t>
      </w:r>
      <w:r w:rsidR="008B6CD4">
        <w:rPr>
          <w:sz w:val="20"/>
          <w:szCs w:val="20"/>
        </w:rPr>
        <w:t>strongly differ from a tweet</w:t>
      </w:r>
      <w:r w:rsidR="00101C79">
        <w:rPr>
          <w:sz w:val="20"/>
          <w:szCs w:val="20"/>
        </w:rPr>
        <w:t xml:space="preserve"> without a link. </w:t>
      </w:r>
      <w:r w:rsidR="008B6CD4">
        <w:rPr>
          <w:sz w:val="20"/>
          <w:szCs w:val="20"/>
        </w:rPr>
        <w:t>However, the spam</w:t>
      </w:r>
      <w:r w:rsidR="00752BAC">
        <w:rPr>
          <w:sz w:val="20"/>
          <w:szCs w:val="20"/>
        </w:rPr>
        <w:t xml:space="preserve"> falls</w:t>
      </w:r>
      <w:r w:rsidR="008B6CD4">
        <w:rPr>
          <w:sz w:val="20"/>
          <w:szCs w:val="20"/>
        </w:rPr>
        <w:t xml:space="preserve"> in three clusters – those with a score of above 200, 150-200, </w:t>
      </w:r>
      <w:r w:rsidR="005F1F69">
        <w:rPr>
          <w:sz w:val="20"/>
          <w:szCs w:val="20"/>
        </w:rPr>
        <w:t>and around</w:t>
      </w:r>
      <w:r w:rsidR="008B6CD4">
        <w:rPr>
          <w:sz w:val="20"/>
          <w:szCs w:val="20"/>
        </w:rPr>
        <w:t xml:space="preserve"> the 80 to 110 mark. </w:t>
      </w:r>
      <w:r w:rsidR="00403956" w:rsidRPr="0038155C">
        <w:rPr>
          <w:sz w:val="16"/>
          <w:szCs w:val="16"/>
        </w:rPr>
        <w:t>Fig.13: code to find edit distance</w:t>
      </w:r>
      <w:r w:rsidR="00403956">
        <w:rPr>
          <w:sz w:val="20"/>
          <w:szCs w:val="20"/>
        </w:rPr>
        <w:t xml:space="preserve"> </w:t>
      </w:r>
      <w:r w:rsidR="00403956">
        <w:rPr>
          <w:sz w:val="20"/>
          <w:szCs w:val="20"/>
        </w:rPr>
        <w:tab/>
      </w:r>
      <w:r w:rsidR="008B6CD4">
        <w:rPr>
          <w:sz w:val="20"/>
          <w:szCs w:val="20"/>
        </w:rPr>
        <w:t>These groups are consistent, only varying in score slightly across the five tested real tweets. It is interesting that, where the average edit distance does vary is when it drops at tweet 5,</w:t>
      </w:r>
      <w:r w:rsidR="00403956">
        <w:rPr>
          <w:sz w:val="20"/>
          <w:szCs w:val="20"/>
        </w:rPr>
        <w:t xml:space="preserve"> the tweet </w:t>
      </w:r>
      <w:r w:rsidR="00101C79">
        <w:rPr>
          <w:sz w:val="20"/>
          <w:szCs w:val="20"/>
        </w:rPr>
        <w:t>ins</w:t>
      </w:r>
      <w:r w:rsidR="00403956">
        <w:rPr>
          <w:sz w:val="20"/>
          <w:szCs w:val="20"/>
        </w:rPr>
        <w:t>piring</w:t>
      </w:r>
      <w:r w:rsidR="00101C79">
        <w:rPr>
          <w:sz w:val="20"/>
          <w:szCs w:val="20"/>
        </w:rPr>
        <w:t xml:space="preserve"> the spam.  </w:t>
      </w:r>
      <w:r w:rsidR="0038155C">
        <w:rPr>
          <w:sz w:val="20"/>
          <w:szCs w:val="20"/>
        </w:rPr>
        <w:t xml:space="preserve">Overall, </w:t>
      </w:r>
      <w:r>
        <w:rPr>
          <w:sz w:val="20"/>
          <w:szCs w:val="20"/>
        </w:rPr>
        <w:t>most</w:t>
      </w:r>
      <w:r w:rsidR="00752BAC">
        <w:rPr>
          <w:sz w:val="20"/>
          <w:szCs w:val="20"/>
        </w:rPr>
        <w:t xml:space="preserve"> </w:t>
      </w:r>
      <w:r w:rsidR="0038155C">
        <w:rPr>
          <w:sz w:val="20"/>
          <w:szCs w:val="20"/>
        </w:rPr>
        <w:t xml:space="preserve">spam tweets were obvious.  However, spam </w:t>
      </w:r>
      <w:r w:rsidR="00752BAC">
        <w:rPr>
          <w:sz w:val="20"/>
          <w:szCs w:val="20"/>
        </w:rPr>
        <w:t xml:space="preserve">scoring </w:t>
      </w:r>
      <w:r w:rsidR="00D357B5">
        <w:rPr>
          <w:sz w:val="20"/>
          <w:szCs w:val="20"/>
        </w:rPr>
        <w:t>around 80-110</w:t>
      </w:r>
      <w:r w:rsidR="0038155C">
        <w:rPr>
          <w:sz w:val="20"/>
          <w:szCs w:val="20"/>
        </w:rPr>
        <w:t xml:space="preserve"> fully overlap the scores of the </w:t>
      </w:r>
      <w:r w:rsidR="00D357B5">
        <w:rPr>
          <w:sz w:val="20"/>
          <w:szCs w:val="20"/>
        </w:rPr>
        <w:t xml:space="preserve">real tweets, sometimes with </w:t>
      </w:r>
      <w:r w:rsidR="0038155C">
        <w:rPr>
          <w:sz w:val="20"/>
          <w:szCs w:val="20"/>
        </w:rPr>
        <w:t>even lower score</w:t>
      </w:r>
      <w:r w:rsidR="00D357B5">
        <w:rPr>
          <w:sz w:val="20"/>
          <w:szCs w:val="20"/>
        </w:rPr>
        <w:t>s</w:t>
      </w:r>
      <w:r w:rsidR="0038155C">
        <w:rPr>
          <w:sz w:val="20"/>
          <w:szCs w:val="20"/>
        </w:rPr>
        <w:t>.  This is quite interesting and I would love to learn more as to why this is.  Finally, a</w:t>
      </w:r>
      <w:r w:rsidR="008B6CD4">
        <w:rPr>
          <w:sz w:val="20"/>
          <w:szCs w:val="20"/>
        </w:rPr>
        <w:t>s a side note,</w:t>
      </w:r>
      <w:r w:rsidR="0038155C">
        <w:rPr>
          <w:sz w:val="20"/>
          <w:szCs w:val="20"/>
        </w:rPr>
        <w:t xml:space="preserve"> </w:t>
      </w:r>
      <w:r w:rsidR="008B6CD4">
        <w:rPr>
          <w:sz w:val="20"/>
          <w:szCs w:val="20"/>
        </w:rPr>
        <w:t>i</w:t>
      </w:r>
      <w:r w:rsidR="00101C79">
        <w:rPr>
          <w:sz w:val="20"/>
          <w:szCs w:val="20"/>
        </w:rPr>
        <w:t>t was also interesting</w:t>
      </w:r>
      <w:r w:rsidR="0038155C">
        <w:rPr>
          <w:sz w:val="20"/>
          <w:szCs w:val="20"/>
        </w:rPr>
        <w:t xml:space="preserve"> that tweet two, the only one</w:t>
      </w:r>
      <w:r w:rsidR="00101C79">
        <w:rPr>
          <w:sz w:val="20"/>
          <w:szCs w:val="20"/>
        </w:rPr>
        <w:t xml:space="preserve"> that contained two hashtags, had the second lowest edit distance. </w:t>
      </w:r>
      <w:r w:rsidR="00403956">
        <w:rPr>
          <w:sz w:val="20"/>
          <w:szCs w:val="20"/>
        </w:rPr>
        <w:t>Considering that almost all</w:t>
      </w:r>
      <w:r w:rsidR="0038155C">
        <w:rPr>
          <w:sz w:val="20"/>
          <w:szCs w:val="20"/>
        </w:rPr>
        <w:t xml:space="preserve"> spam messages also contained hashtags, I wonder if this has something to do </w:t>
      </w:r>
      <w:r w:rsidR="0038155C">
        <w:rPr>
          <w:sz w:val="20"/>
          <w:szCs w:val="20"/>
        </w:rPr>
        <w:lastRenderedPageBreak/>
        <w:t>with it.  However, if this is the case, then I wonder why tweet one, with one hashtag did not also have a lower edit distance.</w:t>
      </w:r>
    </w:p>
    <w:p w:rsidR="00CC031A" w:rsidRPr="00D14DD3" w:rsidRDefault="00CC031A" w:rsidP="00D14DD3">
      <w:pPr>
        <w:rPr>
          <w:sz w:val="20"/>
          <w:szCs w:val="20"/>
        </w:rPr>
      </w:pPr>
    </w:p>
    <w:p w:rsidR="00D10E55" w:rsidRPr="0026090A" w:rsidRDefault="00D10E55" w:rsidP="00D10E55">
      <w:pPr>
        <w:pStyle w:val="ListParagraph"/>
        <w:jc w:val="center"/>
        <w:rPr>
          <w:sz w:val="20"/>
          <w:szCs w:val="20"/>
        </w:rPr>
      </w:pPr>
      <w:r w:rsidRPr="0026090A">
        <w:rPr>
          <w:sz w:val="20"/>
          <w:szCs w:val="20"/>
        </w:rPr>
        <w:t>Works Cited</w:t>
      </w:r>
    </w:p>
    <w:p w:rsidR="00D10E55" w:rsidRPr="00B736C9" w:rsidRDefault="00D10E55" w:rsidP="00D10E55">
      <w:pPr>
        <w:rPr>
          <w:sz w:val="20"/>
          <w:szCs w:val="20"/>
        </w:rPr>
      </w:pPr>
      <w:r w:rsidRPr="00B736C9">
        <w:rPr>
          <w:sz w:val="20"/>
          <w:szCs w:val="20"/>
        </w:rPr>
        <w:t>Dariah-De. (n.d.). Working with text. Retrieved October 16, 2017, from https://de.dariah.eu/tatom/working_with_text.html</w:t>
      </w:r>
    </w:p>
    <w:p w:rsidR="00D10E55" w:rsidRPr="00B736C9" w:rsidRDefault="00D10E55" w:rsidP="00D10E55">
      <w:pPr>
        <w:rPr>
          <w:sz w:val="20"/>
          <w:szCs w:val="20"/>
        </w:rPr>
      </w:pPr>
      <w:r w:rsidRPr="00B736C9">
        <w:rPr>
          <w:sz w:val="20"/>
          <w:szCs w:val="20"/>
        </w:rPr>
        <w:t>Siguniang, B. (2015, December 30). (Jaccard/Simpson/Dice)Python. Retrieved October 14, 2017, from https://siguniang.wordpress.com/2015/12/30/similarity-index-of-jaccard-dice-overlap/</w:t>
      </w:r>
    </w:p>
    <w:p w:rsidR="00D10E55" w:rsidRDefault="00D10E55" w:rsidP="00D10E55">
      <w:pPr>
        <w:rPr>
          <w:sz w:val="20"/>
          <w:szCs w:val="20"/>
        </w:rPr>
      </w:pPr>
      <w:r w:rsidRPr="00B736C9">
        <w:rPr>
          <w:sz w:val="20"/>
          <w:szCs w:val="20"/>
        </w:rPr>
        <w:t xml:space="preserve">Triangle inequality. (2017, October 19). Retrieved October 15, 2017, from </w:t>
      </w:r>
      <w:hyperlink r:id="rId20" w:history="1">
        <w:r w:rsidRPr="00306068">
          <w:rPr>
            <w:rStyle w:val="Hyperlink"/>
            <w:sz w:val="20"/>
            <w:szCs w:val="20"/>
          </w:rPr>
          <w:t>https://en.wikipedia.org/wiki/Triangle_inequality</w:t>
        </w:r>
      </w:hyperlink>
    </w:p>
    <w:p w:rsidR="00027CE2" w:rsidRPr="00B736C9" w:rsidRDefault="00027CE2" w:rsidP="006D0BDD">
      <w:pPr>
        <w:rPr>
          <w:sz w:val="20"/>
          <w:szCs w:val="20"/>
        </w:rPr>
      </w:pPr>
    </w:p>
    <w:sectPr w:rsidR="00027CE2" w:rsidRPr="00B736C9">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EBF" w:rsidRDefault="000F6EBF" w:rsidP="0033209D">
      <w:pPr>
        <w:spacing w:after="0" w:line="240" w:lineRule="auto"/>
      </w:pPr>
      <w:r>
        <w:separator/>
      </w:r>
    </w:p>
  </w:endnote>
  <w:endnote w:type="continuationSeparator" w:id="0">
    <w:p w:rsidR="000F6EBF" w:rsidRDefault="000F6EBF" w:rsidP="00332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EBF" w:rsidRDefault="000F6EBF" w:rsidP="0033209D">
      <w:pPr>
        <w:spacing w:after="0" w:line="240" w:lineRule="auto"/>
      </w:pPr>
      <w:r>
        <w:separator/>
      </w:r>
    </w:p>
  </w:footnote>
  <w:footnote w:type="continuationSeparator" w:id="0">
    <w:p w:rsidR="000F6EBF" w:rsidRDefault="000F6EBF" w:rsidP="00332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09D" w:rsidRDefault="0033209D">
    <w:pPr>
      <w:pStyle w:val="Header"/>
      <w:jc w:val="right"/>
    </w:pPr>
    <w:r>
      <w:t xml:space="preserve">Campbell </w:t>
    </w:r>
    <w:sdt>
      <w:sdtPr>
        <w:id w:val="-8456307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33209D" w:rsidRDefault="00332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3272"/>
    <w:multiLevelType w:val="hybridMultilevel"/>
    <w:tmpl w:val="D812AB72"/>
    <w:lvl w:ilvl="0" w:tplc="ED1A9D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261AD"/>
    <w:multiLevelType w:val="hybridMultilevel"/>
    <w:tmpl w:val="D812AB72"/>
    <w:lvl w:ilvl="0" w:tplc="ED1A9D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11A33"/>
    <w:multiLevelType w:val="hybridMultilevel"/>
    <w:tmpl w:val="D812AB72"/>
    <w:lvl w:ilvl="0" w:tplc="ED1A9D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1299D"/>
    <w:multiLevelType w:val="hybridMultilevel"/>
    <w:tmpl w:val="BE5C8626"/>
    <w:lvl w:ilvl="0" w:tplc="D62AC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200F66"/>
    <w:multiLevelType w:val="hybridMultilevel"/>
    <w:tmpl w:val="02F2415C"/>
    <w:lvl w:ilvl="0" w:tplc="DCB833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erine">
    <w15:presenceInfo w15:providerId="None" w15:userId="Kather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FB"/>
    <w:rsid w:val="00002D88"/>
    <w:rsid w:val="00003400"/>
    <w:rsid w:val="00014B53"/>
    <w:rsid w:val="00027CE2"/>
    <w:rsid w:val="000431F1"/>
    <w:rsid w:val="00061939"/>
    <w:rsid w:val="00071066"/>
    <w:rsid w:val="00075D86"/>
    <w:rsid w:val="00082DC1"/>
    <w:rsid w:val="00095CA9"/>
    <w:rsid w:val="000A33AC"/>
    <w:rsid w:val="000A39DB"/>
    <w:rsid w:val="000E4964"/>
    <w:rsid w:val="000F6EBF"/>
    <w:rsid w:val="00101C79"/>
    <w:rsid w:val="00151B82"/>
    <w:rsid w:val="00151CF4"/>
    <w:rsid w:val="00182C11"/>
    <w:rsid w:val="00185BA8"/>
    <w:rsid w:val="00186F01"/>
    <w:rsid w:val="001A2115"/>
    <w:rsid w:val="001A56DF"/>
    <w:rsid w:val="001C1B0D"/>
    <w:rsid w:val="001D4C68"/>
    <w:rsid w:val="001E27B2"/>
    <w:rsid w:val="001E3BD2"/>
    <w:rsid w:val="001F0110"/>
    <w:rsid w:val="001F0A71"/>
    <w:rsid w:val="00214775"/>
    <w:rsid w:val="00254372"/>
    <w:rsid w:val="0026090A"/>
    <w:rsid w:val="0026366F"/>
    <w:rsid w:val="002748DB"/>
    <w:rsid w:val="00281905"/>
    <w:rsid w:val="002910B8"/>
    <w:rsid w:val="00293078"/>
    <w:rsid w:val="002944CB"/>
    <w:rsid w:val="002C40E7"/>
    <w:rsid w:val="002D7271"/>
    <w:rsid w:val="002E0B41"/>
    <w:rsid w:val="0030768E"/>
    <w:rsid w:val="003152F3"/>
    <w:rsid w:val="00330E65"/>
    <w:rsid w:val="0033209D"/>
    <w:rsid w:val="003327C7"/>
    <w:rsid w:val="00373821"/>
    <w:rsid w:val="0038155C"/>
    <w:rsid w:val="0039646D"/>
    <w:rsid w:val="003A232D"/>
    <w:rsid w:val="003A392F"/>
    <w:rsid w:val="003C4313"/>
    <w:rsid w:val="003D443C"/>
    <w:rsid w:val="003E3336"/>
    <w:rsid w:val="003E55E9"/>
    <w:rsid w:val="00403956"/>
    <w:rsid w:val="004261EE"/>
    <w:rsid w:val="00432FCB"/>
    <w:rsid w:val="004337E2"/>
    <w:rsid w:val="00433BB0"/>
    <w:rsid w:val="00454EF5"/>
    <w:rsid w:val="0046671B"/>
    <w:rsid w:val="004C4ACA"/>
    <w:rsid w:val="004E3640"/>
    <w:rsid w:val="004F2D7F"/>
    <w:rsid w:val="004F4E29"/>
    <w:rsid w:val="004F7132"/>
    <w:rsid w:val="00505FFD"/>
    <w:rsid w:val="005117A6"/>
    <w:rsid w:val="00513711"/>
    <w:rsid w:val="0052314E"/>
    <w:rsid w:val="00532FC1"/>
    <w:rsid w:val="00536826"/>
    <w:rsid w:val="00542DFA"/>
    <w:rsid w:val="00546FAB"/>
    <w:rsid w:val="00553276"/>
    <w:rsid w:val="005639C0"/>
    <w:rsid w:val="005718FC"/>
    <w:rsid w:val="00596D4E"/>
    <w:rsid w:val="005A1A64"/>
    <w:rsid w:val="005A71B2"/>
    <w:rsid w:val="005B2327"/>
    <w:rsid w:val="005C08D5"/>
    <w:rsid w:val="005D011F"/>
    <w:rsid w:val="005D27B3"/>
    <w:rsid w:val="005E7486"/>
    <w:rsid w:val="005F1F69"/>
    <w:rsid w:val="005F798F"/>
    <w:rsid w:val="006013BE"/>
    <w:rsid w:val="00601995"/>
    <w:rsid w:val="00605A70"/>
    <w:rsid w:val="00611C73"/>
    <w:rsid w:val="00626344"/>
    <w:rsid w:val="00637C73"/>
    <w:rsid w:val="00644022"/>
    <w:rsid w:val="00655302"/>
    <w:rsid w:val="00663132"/>
    <w:rsid w:val="00664F89"/>
    <w:rsid w:val="006926FF"/>
    <w:rsid w:val="006A2D8C"/>
    <w:rsid w:val="006A51BE"/>
    <w:rsid w:val="006C2C40"/>
    <w:rsid w:val="006C401A"/>
    <w:rsid w:val="006D0BDD"/>
    <w:rsid w:val="007163D1"/>
    <w:rsid w:val="0071781B"/>
    <w:rsid w:val="007331CA"/>
    <w:rsid w:val="007374B2"/>
    <w:rsid w:val="00752BAC"/>
    <w:rsid w:val="007544F2"/>
    <w:rsid w:val="00766510"/>
    <w:rsid w:val="007A44EA"/>
    <w:rsid w:val="007A6967"/>
    <w:rsid w:val="007B6E5F"/>
    <w:rsid w:val="007C1703"/>
    <w:rsid w:val="007D209A"/>
    <w:rsid w:val="007E3711"/>
    <w:rsid w:val="007E4990"/>
    <w:rsid w:val="007E7CA7"/>
    <w:rsid w:val="008027CA"/>
    <w:rsid w:val="00817CE5"/>
    <w:rsid w:val="00823F16"/>
    <w:rsid w:val="00853C53"/>
    <w:rsid w:val="008601DF"/>
    <w:rsid w:val="00866E16"/>
    <w:rsid w:val="008757E9"/>
    <w:rsid w:val="008A5C7F"/>
    <w:rsid w:val="008A6875"/>
    <w:rsid w:val="008B6CD4"/>
    <w:rsid w:val="008B6E0F"/>
    <w:rsid w:val="008B78CD"/>
    <w:rsid w:val="008E0D4E"/>
    <w:rsid w:val="008E5123"/>
    <w:rsid w:val="008E6B19"/>
    <w:rsid w:val="009028D3"/>
    <w:rsid w:val="009058C1"/>
    <w:rsid w:val="009216E6"/>
    <w:rsid w:val="009255A9"/>
    <w:rsid w:val="00941F95"/>
    <w:rsid w:val="0096018E"/>
    <w:rsid w:val="00965948"/>
    <w:rsid w:val="00966D36"/>
    <w:rsid w:val="00967CBF"/>
    <w:rsid w:val="0097189B"/>
    <w:rsid w:val="0099013B"/>
    <w:rsid w:val="00990902"/>
    <w:rsid w:val="009B4840"/>
    <w:rsid w:val="009B742A"/>
    <w:rsid w:val="009C08F0"/>
    <w:rsid w:val="009D431D"/>
    <w:rsid w:val="009E6F6F"/>
    <w:rsid w:val="009F5FCA"/>
    <w:rsid w:val="00A110FA"/>
    <w:rsid w:val="00A12DF5"/>
    <w:rsid w:val="00A166FA"/>
    <w:rsid w:val="00A23E55"/>
    <w:rsid w:val="00A273FB"/>
    <w:rsid w:val="00A27647"/>
    <w:rsid w:val="00A43826"/>
    <w:rsid w:val="00A56235"/>
    <w:rsid w:val="00A66C22"/>
    <w:rsid w:val="00A80AF1"/>
    <w:rsid w:val="00A86632"/>
    <w:rsid w:val="00AA27BB"/>
    <w:rsid w:val="00AC3CDD"/>
    <w:rsid w:val="00AE3F78"/>
    <w:rsid w:val="00AF215E"/>
    <w:rsid w:val="00B265BC"/>
    <w:rsid w:val="00B346A7"/>
    <w:rsid w:val="00B34E76"/>
    <w:rsid w:val="00B448E9"/>
    <w:rsid w:val="00B64DDC"/>
    <w:rsid w:val="00B736C9"/>
    <w:rsid w:val="00B801AD"/>
    <w:rsid w:val="00B92784"/>
    <w:rsid w:val="00B9481B"/>
    <w:rsid w:val="00BD0ECE"/>
    <w:rsid w:val="00BF2EEF"/>
    <w:rsid w:val="00BF4507"/>
    <w:rsid w:val="00C200E3"/>
    <w:rsid w:val="00C25289"/>
    <w:rsid w:val="00C40DB6"/>
    <w:rsid w:val="00C6406A"/>
    <w:rsid w:val="00C77867"/>
    <w:rsid w:val="00C802D3"/>
    <w:rsid w:val="00C81A0D"/>
    <w:rsid w:val="00CA73B5"/>
    <w:rsid w:val="00CB11A1"/>
    <w:rsid w:val="00CC031A"/>
    <w:rsid w:val="00CC205B"/>
    <w:rsid w:val="00D047A7"/>
    <w:rsid w:val="00D10E55"/>
    <w:rsid w:val="00D14DD3"/>
    <w:rsid w:val="00D27ACB"/>
    <w:rsid w:val="00D333DF"/>
    <w:rsid w:val="00D357B5"/>
    <w:rsid w:val="00D545AE"/>
    <w:rsid w:val="00D666DD"/>
    <w:rsid w:val="00D700F3"/>
    <w:rsid w:val="00D77595"/>
    <w:rsid w:val="00D93897"/>
    <w:rsid w:val="00DA609D"/>
    <w:rsid w:val="00DA6336"/>
    <w:rsid w:val="00DB28F2"/>
    <w:rsid w:val="00DB5BDA"/>
    <w:rsid w:val="00DC3133"/>
    <w:rsid w:val="00DC79D0"/>
    <w:rsid w:val="00DD7F04"/>
    <w:rsid w:val="00DE4082"/>
    <w:rsid w:val="00DE5297"/>
    <w:rsid w:val="00DF5D1C"/>
    <w:rsid w:val="00DF6105"/>
    <w:rsid w:val="00E1327E"/>
    <w:rsid w:val="00E31662"/>
    <w:rsid w:val="00E340B1"/>
    <w:rsid w:val="00E5650C"/>
    <w:rsid w:val="00E63C10"/>
    <w:rsid w:val="00E67D21"/>
    <w:rsid w:val="00E8391B"/>
    <w:rsid w:val="00E86130"/>
    <w:rsid w:val="00E92497"/>
    <w:rsid w:val="00E9489C"/>
    <w:rsid w:val="00EB6BFC"/>
    <w:rsid w:val="00EC7510"/>
    <w:rsid w:val="00ED3D4B"/>
    <w:rsid w:val="00ED425F"/>
    <w:rsid w:val="00ED4FB0"/>
    <w:rsid w:val="00ED5669"/>
    <w:rsid w:val="00EE1B20"/>
    <w:rsid w:val="00EE29D8"/>
    <w:rsid w:val="00F215ED"/>
    <w:rsid w:val="00F3248D"/>
    <w:rsid w:val="00F653F2"/>
    <w:rsid w:val="00F73793"/>
    <w:rsid w:val="00F81120"/>
    <w:rsid w:val="00F81C68"/>
    <w:rsid w:val="00F90D29"/>
    <w:rsid w:val="00FA2CF7"/>
    <w:rsid w:val="00FB199F"/>
    <w:rsid w:val="00FB2BBA"/>
    <w:rsid w:val="00FB49EF"/>
    <w:rsid w:val="00FC00AF"/>
    <w:rsid w:val="00FD3642"/>
    <w:rsid w:val="00F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0253"/>
  <w15:chartTrackingRefBased/>
  <w15:docId w15:val="{F14FE053-C821-4681-8268-BAD114AB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3FB"/>
    <w:pPr>
      <w:ind w:left="720"/>
      <w:contextualSpacing/>
    </w:pPr>
  </w:style>
  <w:style w:type="paragraph" w:styleId="Revision">
    <w:name w:val="Revision"/>
    <w:hidden/>
    <w:uiPriority w:val="99"/>
    <w:semiHidden/>
    <w:rsid w:val="00E1327E"/>
    <w:pPr>
      <w:spacing w:after="0" w:line="240" w:lineRule="auto"/>
    </w:pPr>
  </w:style>
  <w:style w:type="paragraph" w:styleId="BalloonText">
    <w:name w:val="Balloon Text"/>
    <w:basedOn w:val="Normal"/>
    <w:link w:val="BalloonTextChar"/>
    <w:uiPriority w:val="99"/>
    <w:semiHidden/>
    <w:unhideWhenUsed/>
    <w:rsid w:val="00E13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27E"/>
    <w:rPr>
      <w:rFonts w:ascii="Segoe UI" w:hAnsi="Segoe UI" w:cs="Segoe UI"/>
      <w:sz w:val="18"/>
      <w:szCs w:val="18"/>
    </w:rPr>
  </w:style>
  <w:style w:type="character" w:styleId="Hyperlink">
    <w:name w:val="Hyperlink"/>
    <w:basedOn w:val="DefaultParagraphFont"/>
    <w:uiPriority w:val="99"/>
    <w:unhideWhenUsed/>
    <w:rsid w:val="007331CA"/>
    <w:rPr>
      <w:color w:val="0563C1" w:themeColor="hyperlink"/>
      <w:u w:val="single"/>
    </w:rPr>
  </w:style>
  <w:style w:type="character" w:styleId="UnresolvedMention">
    <w:name w:val="Unresolved Mention"/>
    <w:basedOn w:val="DefaultParagraphFont"/>
    <w:uiPriority w:val="99"/>
    <w:semiHidden/>
    <w:unhideWhenUsed/>
    <w:rsid w:val="007331CA"/>
    <w:rPr>
      <w:color w:val="808080"/>
      <w:shd w:val="clear" w:color="auto" w:fill="E6E6E6"/>
    </w:rPr>
  </w:style>
  <w:style w:type="character" w:customStyle="1" w:styleId="highlighted">
    <w:name w:val="highlighted"/>
    <w:basedOn w:val="DefaultParagraphFont"/>
    <w:rsid w:val="00DE5297"/>
  </w:style>
  <w:style w:type="paragraph" w:styleId="Header">
    <w:name w:val="header"/>
    <w:basedOn w:val="Normal"/>
    <w:link w:val="HeaderChar"/>
    <w:uiPriority w:val="99"/>
    <w:unhideWhenUsed/>
    <w:rsid w:val="00332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9D"/>
  </w:style>
  <w:style w:type="paragraph" w:styleId="Footer">
    <w:name w:val="footer"/>
    <w:basedOn w:val="Normal"/>
    <w:link w:val="FooterChar"/>
    <w:uiPriority w:val="99"/>
    <w:unhideWhenUsed/>
    <w:rsid w:val="00332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6383">
      <w:bodyDiv w:val="1"/>
      <w:marLeft w:val="0"/>
      <w:marRight w:val="0"/>
      <w:marTop w:val="0"/>
      <w:marBottom w:val="0"/>
      <w:divBdr>
        <w:top w:val="none" w:sz="0" w:space="0" w:color="auto"/>
        <w:left w:val="none" w:sz="0" w:space="0" w:color="auto"/>
        <w:bottom w:val="none" w:sz="0" w:space="0" w:color="auto"/>
        <w:right w:val="none" w:sz="0" w:space="0" w:color="auto"/>
      </w:divBdr>
    </w:div>
    <w:div w:id="160334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Triangle_inequa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therine\Documents\COMP47600\practical5\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therine\Documents\COMP47600\practical5\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therine\Documents\COMP47600\practical5\q3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Cosines</a:t>
            </a:r>
            <a:r>
              <a:rPr lang="en-US" baseline="0"/>
              <a:t> of Documents</a:t>
            </a:r>
            <a:endParaRPr lang="en-US"/>
          </a:p>
        </c:rich>
      </c:tx>
      <c:layout>
        <c:manualLayout>
          <c:xMode val="edge"/>
          <c:yMode val="edge"/>
          <c:x val="0.32551217811060329"/>
          <c:y val="2.03382910469524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93536255729226"/>
          <c:y val="0.20382762727346307"/>
          <c:w val="0.85993385155213797"/>
          <c:h val="0.55588986472844726"/>
        </c:manualLayout>
      </c:layout>
      <c:barChart>
        <c:barDir val="col"/>
        <c:grouping val="clustered"/>
        <c:varyColors val="0"/>
        <c:ser>
          <c:idx val="0"/>
          <c:order val="0"/>
          <c:tx>
            <c:strRef>
              <c:f>Sheet1!$A$2</c:f>
              <c:strCache>
                <c:ptCount val="1"/>
                <c:pt idx="0">
                  <c:v>d1</c:v>
                </c:pt>
              </c:strCache>
            </c:strRef>
          </c:tx>
          <c:spPr>
            <a:solidFill>
              <a:schemeClr val="accent1"/>
            </a:solidFill>
            <a:ln>
              <a:noFill/>
            </a:ln>
            <a:effectLst/>
          </c:spPr>
          <c:invertIfNegative val="0"/>
          <c:dLbls>
            <c:dLbl>
              <c:idx val="2"/>
              <c:layout>
                <c:manualLayout>
                  <c:x val="-4.9084662777908406E-17"/>
                  <c:y val="-1.562500000000009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06-4932-AA12-87A1A91FE4FA}"/>
                </c:ext>
              </c:extLst>
            </c:dLbl>
            <c:dLbl>
              <c:idx val="7"/>
              <c:layout>
                <c:manualLayout>
                  <c:x val="0"/>
                  <c:y val="-3.125000000000009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06-4932-AA12-87A1A91FE4FA}"/>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Sheet1!$B$1:$I$1</c:f>
              <c:strCache>
                <c:ptCount val="8"/>
                <c:pt idx="0">
                  <c:v>d1</c:v>
                </c:pt>
                <c:pt idx="1">
                  <c:v>d2</c:v>
                </c:pt>
                <c:pt idx="2">
                  <c:v>d3</c:v>
                </c:pt>
                <c:pt idx="3">
                  <c:v>d3a</c:v>
                </c:pt>
                <c:pt idx="4">
                  <c:v>d3b</c:v>
                </c:pt>
                <c:pt idx="5">
                  <c:v>d3c</c:v>
                </c:pt>
                <c:pt idx="6">
                  <c:v>d3d</c:v>
                </c:pt>
                <c:pt idx="7">
                  <c:v>d3e</c:v>
                </c:pt>
              </c:strCache>
            </c:strRef>
          </c:cat>
          <c:val>
            <c:numRef>
              <c:f>Sheet1!$B$2:$I$2</c:f>
              <c:numCache>
                <c:formatCode>General</c:formatCode>
                <c:ptCount val="8"/>
                <c:pt idx="1">
                  <c:v>0.02</c:v>
                </c:pt>
                <c:pt idx="2">
                  <c:v>2.1999999999999999E-2</c:v>
                </c:pt>
                <c:pt idx="3">
                  <c:v>0</c:v>
                </c:pt>
                <c:pt idx="4">
                  <c:v>0.106</c:v>
                </c:pt>
                <c:pt idx="5">
                  <c:v>0</c:v>
                </c:pt>
                <c:pt idx="6">
                  <c:v>9.1999999999999998E-2</c:v>
                </c:pt>
                <c:pt idx="7">
                  <c:v>2.1999999999999999E-2</c:v>
                </c:pt>
              </c:numCache>
            </c:numRef>
          </c:val>
          <c:extLst>
            <c:ext xmlns:c16="http://schemas.microsoft.com/office/drawing/2014/chart" uri="{C3380CC4-5D6E-409C-BE32-E72D297353CC}">
              <c16:uniqueId val="{00000000-4D06-4932-AA12-87A1A91FE4FA}"/>
            </c:ext>
          </c:extLst>
        </c:ser>
        <c:ser>
          <c:idx val="1"/>
          <c:order val="1"/>
          <c:tx>
            <c:strRef>
              <c:f>Sheet1!$A$3</c:f>
              <c:strCache>
                <c:ptCount val="1"/>
                <c:pt idx="0">
                  <c:v>d2</c:v>
                </c:pt>
              </c:strCache>
            </c:strRef>
          </c:tx>
          <c:spPr>
            <a:solidFill>
              <a:schemeClr val="accent2"/>
            </a:solidFill>
            <a:ln>
              <a:noFill/>
            </a:ln>
            <a:effectLst/>
          </c:spPr>
          <c:invertIfNegative val="0"/>
          <c:dLbls>
            <c:dLbl>
              <c:idx val="2"/>
              <c:layout>
                <c:manualLayout>
                  <c:x val="8.7586273937979402E-3"/>
                  <c:y val="3.185291232535326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06-4932-AA12-87A1A91FE4FA}"/>
                </c:ext>
              </c:extLst>
            </c:dLbl>
            <c:dLbl>
              <c:idx val="4"/>
              <c:layout>
                <c:manualLayout>
                  <c:x val="1.5256148536988319E-2"/>
                  <c:y val="1.286195286195286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06-4932-AA12-87A1A91FE4FA}"/>
                </c:ext>
              </c:extLst>
            </c:dLbl>
            <c:dLbl>
              <c:idx val="6"/>
              <c:layout>
                <c:manualLayout>
                  <c:x val="1.6167735977447265E-2"/>
                  <c:y val="3.061693045945014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06-4932-AA12-87A1A91FE4FA}"/>
                </c:ext>
              </c:extLst>
            </c:dLbl>
            <c:dLbl>
              <c:idx val="7"/>
              <c:layout>
                <c:manualLayout>
                  <c:x val="5.1183621241202813E-3"/>
                  <c:y val="2.604166666666666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06-4932-AA12-87A1A91FE4FA}"/>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Sheet1!$B$1:$I$1</c:f>
              <c:strCache>
                <c:ptCount val="8"/>
                <c:pt idx="0">
                  <c:v>d1</c:v>
                </c:pt>
                <c:pt idx="1">
                  <c:v>d2</c:v>
                </c:pt>
                <c:pt idx="2">
                  <c:v>d3</c:v>
                </c:pt>
                <c:pt idx="3">
                  <c:v>d3a</c:v>
                </c:pt>
                <c:pt idx="4">
                  <c:v>d3b</c:v>
                </c:pt>
                <c:pt idx="5">
                  <c:v>d3c</c:v>
                </c:pt>
                <c:pt idx="6">
                  <c:v>d3d</c:v>
                </c:pt>
                <c:pt idx="7">
                  <c:v>d3e</c:v>
                </c:pt>
              </c:strCache>
            </c:strRef>
          </c:cat>
          <c:val>
            <c:numRef>
              <c:f>Sheet1!$B$3:$I$3</c:f>
              <c:numCache>
                <c:formatCode>General</c:formatCode>
                <c:ptCount val="8"/>
                <c:pt idx="0">
                  <c:v>0.02</c:v>
                </c:pt>
                <c:pt idx="2">
                  <c:v>2.4E-2</c:v>
                </c:pt>
                <c:pt idx="3">
                  <c:v>2.1999999999999999E-2</c:v>
                </c:pt>
                <c:pt idx="4">
                  <c:v>2.3E-2</c:v>
                </c:pt>
                <c:pt idx="5">
                  <c:v>0.188</c:v>
                </c:pt>
                <c:pt idx="6">
                  <c:v>2.9000000000000001E-2</c:v>
                </c:pt>
                <c:pt idx="7">
                  <c:v>2.4E-2</c:v>
                </c:pt>
              </c:numCache>
            </c:numRef>
          </c:val>
          <c:extLst>
            <c:ext xmlns:c16="http://schemas.microsoft.com/office/drawing/2014/chart" uri="{C3380CC4-5D6E-409C-BE32-E72D297353CC}">
              <c16:uniqueId val="{00000004-4D06-4932-AA12-87A1A91FE4FA}"/>
            </c:ext>
          </c:extLst>
        </c:ser>
        <c:dLbls>
          <c:dLblPos val="outEnd"/>
          <c:showLegendKey val="0"/>
          <c:showVal val="1"/>
          <c:showCatName val="0"/>
          <c:showSerName val="0"/>
          <c:showPercent val="0"/>
          <c:showBubbleSize val="0"/>
        </c:dLbls>
        <c:gapWidth val="219"/>
        <c:overlap val="-27"/>
        <c:axId val="393095624"/>
        <c:axId val="393095952"/>
      </c:barChart>
      <c:catAx>
        <c:axId val="393095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Documents</a:t>
                </a:r>
              </a:p>
            </c:rich>
          </c:tx>
          <c:layout>
            <c:manualLayout>
              <c:xMode val="edge"/>
              <c:yMode val="edge"/>
              <c:x val="0.43562774932853671"/>
              <c:y val="0.834568948112255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095952"/>
        <c:crosses val="autoZero"/>
        <c:auto val="1"/>
        <c:lblAlgn val="ctr"/>
        <c:lblOffset val="100"/>
        <c:noMultiLvlLbl val="0"/>
      </c:catAx>
      <c:valAx>
        <c:axId val="39309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Cosine</a:t>
                </a:r>
              </a:p>
            </c:rich>
          </c:tx>
          <c:layout>
            <c:manualLayout>
              <c:xMode val="edge"/>
              <c:yMode val="edge"/>
              <c:x val="4.1815668563817643E-4"/>
              <c:y val="0.369918977519114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095624"/>
        <c:crosses val="autoZero"/>
        <c:crossBetween val="between"/>
      </c:valAx>
      <c:spPr>
        <a:noFill/>
        <a:ln>
          <a:noFill/>
        </a:ln>
        <a:effectLst/>
      </c:spPr>
    </c:plotArea>
    <c:legend>
      <c:legendPos val="b"/>
      <c:layout>
        <c:manualLayout>
          <c:xMode val="edge"/>
          <c:yMode val="edge"/>
          <c:x val="0.44390542283909429"/>
          <c:y val="0.92480534646825541"/>
          <c:w val="0.14410649939943948"/>
          <c:h val="7.23477732486011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Cosines</a:t>
            </a:r>
            <a:r>
              <a:rPr lang="en-US" baseline="0"/>
              <a:t> of Documents</a:t>
            </a:r>
            <a:endParaRPr lang="en-US"/>
          </a:p>
        </c:rich>
      </c:tx>
      <c:layout>
        <c:manualLayout>
          <c:xMode val="edge"/>
          <c:yMode val="edge"/>
          <c:x val="0.33688385693132555"/>
          <c:y val="5.98639455782312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46412206948707"/>
          <c:y val="0.20382762727346307"/>
          <c:w val="0.85140508919435931"/>
          <c:h val="0.56871021078312345"/>
        </c:manualLayout>
      </c:layout>
      <c:barChart>
        <c:barDir val="col"/>
        <c:grouping val="clustered"/>
        <c:varyColors val="0"/>
        <c:ser>
          <c:idx val="0"/>
          <c:order val="0"/>
          <c:tx>
            <c:strRef>
              <c:f>Sheet1!$A$2</c:f>
              <c:strCache>
                <c:ptCount val="1"/>
                <c:pt idx="0">
                  <c:v>d1</c:v>
                </c:pt>
              </c:strCache>
            </c:strRef>
          </c:tx>
          <c:spPr>
            <a:solidFill>
              <a:schemeClr val="accent1"/>
            </a:solidFill>
            <a:ln>
              <a:noFill/>
            </a:ln>
            <a:effectLst/>
          </c:spPr>
          <c:invertIfNegative val="0"/>
          <c:dLbls>
            <c:dLbl>
              <c:idx val="2"/>
              <c:layout>
                <c:manualLayout>
                  <c:x val="-4.9084662777908406E-17"/>
                  <c:y val="-1.562500000000009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06-4932-AA12-87A1A91FE4FA}"/>
                </c:ext>
              </c:extLst>
            </c:dLbl>
            <c:dLbl>
              <c:idx val="7"/>
              <c:layout>
                <c:manualLayout>
                  <c:x val="0"/>
                  <c:y val="-3.125000000000009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06-4932-AA12-87A1A91FE4FA}"/>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Sheet1!$B$1:$I$1</c:f>
              <c:strCache>
                <c:ptCount val="8"/>
                <c:pt idx="0">
                  <c:v>d1</c:v>
                </c:pt>
                <c:pt idx="1">
                  <c:v>d2</c:v>
                </c:pt>
                <c:pt idx="2">
                  <c:v>d3</c:v>
                </c:pt>
                <c:pt idx="3">
                  <c:v>d3a</c:v>
                </c:pt>
                <c:pt idx="4">
                  <c:v>d3b</c:v>
                </c:pt>
                <c:pt idx="5">
                  <c:v>d3c</c:v>
                </c:pt>
                <c:pt idx="6">
                  <c:v>d3d</c:v>
                </c:pt>
                <c:pt idx="7">
                  <c:v>d3e</c:v>
                </c:pt>
              </c:strCache>
            </c:strRef>
          </c:cat>
          <c:val>
            <c:numRef>
              <c:f>Sheet1!$B$2:$I$2</c:f>
              <c:numCache>
                <c:formatCode>General</c:formatCode>
                <c:ptCount val="8"/>
                <c:pt idx="1">
                  <c:v>0.02</c:v>
                </c:pt>
                <c:pt idx="2">
                  <c:v>2.1999999999999999E-2</c:v>
                </c:pt>
                <c:pt idx="3">
                  <c:v>0</c:v>
                </c:pt>
                <c:pt idx="4">
                  <c:v>0.106</c:v>
                </c:pt>
                <c:pt idx="5">
                  <c:v>0</c:v>
                </c:pt>
                <c:pt idx="6">
                  <c:v>9.1999999999999998E-2</c:v>
                </c:pt>
                <c:pt idx="7">
                  <c:v>2.1999999999999999E-2</c:v>
                </c:pt>
              </c:numCache>
            </c:numRef>
          </c:val>
          <c:extLst>
            <c:ext xmlns:c16="http://schemas.microsoft.com/office/drawing/2014/chart" uri="{C3380CC4-5D6E-409C-BE32-E72D297353CC}">
              <c16:uniqueId val="{00000000-4D06-4932-AA12-87A1A91FE4FA}"/>
            </c:ext>
          </c:extLst>
        </c:ser>
        <c:ser>
          <c:idx val="1"/>
          <c:order val="1"/>
          <c:tx>
            <c:strRef>
              <c:f>Sheet1!$A$3</c:f>
              <c:strCache>
                <c:ptCount val="1"/>
                <c:pt idx="0">
                  <c:v>d2</c:v>
                </c:pt>
              </c:strCache>
            </c:strRef>
          </c:tx>
          <c:spPr>
            <a:solidFill>
              <a:schemeClr val="accent2"/>
            </a:solidFill>
            <a:ln>
              <a:noFill/>
            </a:ln>
            <a:effectLst/>
          </c:spPr>
          <c:invertIfNegative val="0"/>
          <c:dLbls>
            <c:dLbl>
              <c:idx val="2"/>
              <c:layout>
                <c:manualLayout>
                  <c:x val="-5.0069042574502369E-4"/>
                  <c:y val="3.185285433070866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06-4932-AA12-87A1A91FE4FA}"/>
                </c:ext>
              </c:extLst>
            </c:dLbl>
            <c:dLbl>
              <c:idx val="4"/>
              <c:layout>
                <c:manualLayout>
                  <c:x val="5.9970014992503746E-3"/>
                  <c:y val="1.286173633440514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06-4932-AA12-87A1A91FE4FA}"/>
                </c:ext>
              </c:extLst>
            </c:dLbl>
            <c:dLbl>
              <c:idx val="6"/>
              <c:layout>
                <c:manualLayout>
                  <c:x val="9.9950024987506252E-3"/>
                  <c:y val="1.71489817792067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06-4932-AA12-87A1A91FE4FA}"/>
                </c:ext>
              </c:extLst>
            </c:dLbl>
            <c:dLbl>
              <c:idx val="7"/>
              <c:layout>
                <c:manualLayout>
                  <c:x val="5.1183621241202813E-3"/>
                  <c:y val="2.604166666666666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06-4932-AA12-87A1A91FE4FA}"/>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Sheet1!$B$1:$I$1</c:f>
              <c:strCache>
                <c:ptCount val="8"/>
                <c:pt idx="0">
                  <c:v>d1</c:v>
                </c:pt>
                <c:pt idx="1">
                  <c:v>d2</c:v>
                </c:pt>
                <c:pt idx="2">
                  <c:v>d3</c:v>
                </c:pt>
                <c:pt idx="3">
                  <c:v>d3a</c:v>
                </c:pt>
                <c:pt idx="4">
                  <c:v>d3b</c:v>
                </c:pt>
                <c:pt idx="5">
                  <c:v>d3c</c:v>
                </c:pt>
                <c:pt idx="6">
                  <c:v>d3d</c:v>
                </c:pt>
                <c:pt idx="7">
                  <c:v>d3e</c:v>
                </c:pt>
              </c:strCache>
            </c:strRef>
          </c:cat>
          <c:val>
            <c:numRef>
              <c:f>Sheet1!$B$3:$I$3</c:f>
              <c:numCache>
                <c:formatCode>General</c:formatCode>
                <c:ptCount val="8"/>
                <c:pt idx="0">
                  <c:v>0.02</c:v>
                </c:pt>
                <c:pt idx="2">
                  <c:v>2.4E-2</c:v>
                </c:pt>
                <c:pt idx="3">
                  <c:v>2.1999999999999999E-2</c:v>
                </c:pt>
                <c:pt idx="4">
                  <c:v>2.3E-2</c:v>
                </c:pt>
                <c:pt idx="5">
                  <c:v>0.188</c:v>
                </c:pt>
                <c:pt idx="6">
                  <c:v>2.9000000000000001E-2</c:v>
                </c:pt>
                <c:pt idx="7">
                  <c:v>2.4E-2</c:v>
                </c:pt>
              </c:numCache>
            </c:numRef>
          </c:val>
          <c:extLst>
            <c:ext xmlns:c16="http://schemas.microsoft.com/office/drawing/2014/chart" uri="{C3380CC4-5D6E-409C-BE32-E72D297353CC}">
              <c16:uniqueId val="{00000004-4D06-4932-AA12-87A1A91FE4FA}"/>
            </c:ext>
          </c:extLst>
        </c:ser>
        <c:dLbls>
          <c:dLblPos val="outEnd"/>
          <c:showLegendKey val="0"/>
          <c:showVal val="1"/>
          <c:showCatName val="0"/>
          <c:showSerName val="0"/>
          <c:showPercent val="0"/>
          <c:showBubbleSize val="0"/>
        </c:dLbls>
        <c:gapWidth val="219"/>
        <c:overlap val="-27"/>
        <c:axId val="393095624"/>
        <c:axId val="393095952"/>
      </c:barChart>
      <c:catAx>
        <c:axId val="393095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Documents</a:t>
                </a:r>
              </a:p>
            </c:rich>
          </c:tx>
          <c:layout>
            <c:manualLayout>
              <c:xMode val="edge"/>
              <c:yMode val="edge"/>
              <c:x val="0.45427576849503981"/>
              <c:y val="0.860210205001907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095952"/>
        <c:crosses val="autoZero"/>
        <c:auto val="1"/>
        <c:lblAlgn val="ctr"/>
        <c:lblOffset val="100"/>
        <c:noMultiLvlLbl val="0"/>
      </c:catAx>
      <c:valAx>
        <c:axId val="39309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Cosine</a:t>
                </a:r>
              </a:p>
            </c:rich>
          </c:tx>
          <c:layout>
            <c:manualLayout>
              <c:xMode val="edge"/>
              <c:yMode val="edge"/>
              <c:x val="1.1789892788825126E-2"/>
              <c:y val="0.3699191786048770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095624"/>
        <c:crosses val="autoZero"/>
        <c:crossBetween val="between"/>
      </c:valAx>
      <c:spPr>
        <a:noFill/>
        <a:ln>
          <a:noFill/>
        </a:ln>
        <a:effectLst/>
      </c:spPr>
    </c:plotArea>
    <c:legend>
      <c:legendPos val="b"/>
      <c:layout>
        <c:manualLayout>
          <c:xMode val="edge"/>
          <c:yMode val="edge"/>
          <c:x val="0.44390542283909429"/>
          <c:y val="0.92480534646825541"/>
          <c:w val="0.14410649939943948"/>
          <c:h val="7.23477732486011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Edit Distance Between Tweets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182207487221992"/>
          <c:y val="0.15043004239854635"/>
          <c:w val="0.84737958281530612"/>
          <c:h val="0.71632163388483316"/>
        </c:manualLayout>
      </c:layout>
      <c:scatterChart>
        <c:scatterStyle val="lineMarker"/>
        <c:varyColors val="0"/>
        <c:ser>
          <c:idx val="0"/>
          <c:order val="0"/>
          <c:tx>
            <c:strRef>
              <c:f>Sheet1!$B$1</c:f>
              <c:strCache>
                <c:ptCount val="1"/>
                <c:pt idx="0">
                  <c:v>tweet</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Pt>
            <c:idx val="21"/>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0">
                  <a:solidFill>
                    <a:schemeClr val="accent1"/>
                  </a:solidFill>
                  <a:round/>
                </a:ln>
                <a:effectLst/>
              </c:spPr>
            </c:marker>
            <c:bubble3D val="0"/>
            <c:extLst>
              <c:ext xmlns:c16="http://schemas.microsoft.com/office/drawing/2014/chart" uri="{C3380CC4-5D6E-409C-BE32-E72D297353CC}">
                <c16:uniqueId val="{00000000-A25F-4F87-B19F-962B6FFAEAC9}"/>
              </c:ext>
            </c:extLst>
          </c:dPt>
          <c:xVal>
            <c:numRef>
              <c:f>Sheet1!$A$2:$A$101</c:f>
              <c:numCache>
                <c:formatCode>General</c:formatCode>
                <c:ptCount val="100"/>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pt idx="15">
                  <c:v>1</c:v>
                </c:pt>
                <c:pt idx="16">
                  <c:v>2</c:v>
                </c:pt>
                <c:pt idx="17">
                  <c:v>3</c:v>
                </c:pt>
                <c:pt idx="18">
                  <c:v>4</c:v>
                </c:pt>
                <c:pt idx="19">
                  <c:v>5</c:v>
                </c:pt>
                <c:pt idx="20">
                  <c:v>1</c:v>
                </c:pt>
                <c:pt idx="21">
                  <c:v>2</c:v>
                </c:pt>
                <c:pt idx="22">
                  <c:v>3</c:v>
                </c:pt>
                <c:pt idx="23">
                  <c:v>4</c:v>
                </c:pt>
                <c:pt idx="24">
                  <c:v>5</c:v>
                </c:pt>
                <c:pt idx="25">
                  <c:v>1</c:v>
                </c:pt>
                <c:pt idx="26">
                  <c:v>2</c:v>
                </c:pt>
                <c:pt idx="27">
                  <c:v>3</c:v>
                </c:pt>
                <c:pt idx="28">
                  <c:v>4</c:v>
                </c:pt>
                <c:pt idx="29">
                  <c:v>5</c:v>
                </c:pt>
                <c:pt idx="30">
                  <c:v>1</c:v>
                </c:pt>
                <c:pt idx="31">
                  <c:v>2</c:v>
                </c:pt>
                <c:pt idx="32">
                  <c:v>3</c:v>
                </c:pt>
                <c:pt idx="33">
                  <c:v>4</c:v>
                </c:pt>
                <c:pt idx="34">
                  <c:v>5</c:v>
                </c:pt>
                <c:pt idx="35">
                  <c:v>1</c:v>
                </c:pt>
                <c:pt idx="36">
                  <c:v>2</c:v>
                </c:pt>
                <c:pt idx="37">
                  <c:v>3</c:v>
                </c:pt>
                <c:pt idx="38">
                  <c:v>4</c:v>
                </c:pt>
                <c:pt idx="39">
                  <c:v>5</c:v>
                </c:pt>
                <c:pt idx="40">
                  <c:v>1</c:v>
                </c:pt>
                <c:pt idx="41">
                  <c:v>2</c:v>
                </c:pt>
                <c:pt idx="42">
                  <c:v>3</c:v>
                </c:pt>
                <c:pt idx="43">
                  <c:v>4</c:v>
                </c:pt>
                <c:pt idx="44">
                  <c:v>5</c:v>
                </c:pt>
                <c:pt idx="45">
                  <c:v>1</c:v>
                </c:pt>
                <c:pt idx="46">
                  <c:v>2</c:v>
                </c:pt>
                <c:pt idx="47">
                  <c:v>3</c:v>
                </c:pt>
                <c:pt idx="48">
                  <c:v>4</c:v>
                </c:pt>
                <c:pt idx="49">
                  <c:v>5</c:v>
                </c:pt>
                <c:pt idx="50">
                  <c:v>1</c:v>
                </c:pt>
                <c:pt idx="51">
                  <c:v>2</c:v>
                </c:pt>
                <c:pt idx="52">
                  <c:v>3</c:v>
                </c:pt>
                <c:pt idx="53">
                  <c:v>4</c:v>
                </c:pt>
                <c:pt idx="54">
                  <c:v>5</c:v>
                </c:pt>
                <c:pt idx="55">
                  <c:v>1</c:v>
                </c:pt>
                <c:pt idx="56">
                  <c:v>2</c:v>
                </c:pt>
                <c:pt idx="57">
                  <c:v>3</c:v>
                </c:pt>
                <c:pt idx="58">
                  <c:v>4</c:v>
                </c:pt>
                <c:pt idx="59">
                  <c:v>5</c:v>
                </c:pt>
                <c:pt idx="60">
                  <c:v>1</c:v>
                </c:pt>
                <c:pt idx="61">
                  <c:v>2</c:v>
                </c:pt>
                <c:pt idx="62">
                  <c:v>3</c:v>
                </c:pt>
                <c:pt idx="63">
                  <c:v>4</c:v>
                </c:pt>
                <c:pt idx="64">
                  <c:v>5</c:v>
                </c:pt>
                <c:pt idx="65">
                  <c:v>1</c:v>
                </c:pt>
                <c:pt idx="66">
                  <c:v>2</c:v>
                </c:pt>
                <c:pt idx="67">
                  <c:v>3</c:v>
                </c:pt>
                <c:pt idx="68">
                  <c:v>4</c:v>
                </c:pt>
                <c:pt idx="69">
                  <c:v>5</c:v>
                </c:pt>
                <c:pt idx="70">
                  <c:v>1</c:v>
                </c:pt>
                <c:pt idx="71">
                  <c:v>2</c:v>
                </c:pt>
                <c:pt idx="72">
                  <c:v>3</c:v>
                </c:pt>
                <c:pt idx="73">
                  <c:v>4</c:v>
                </c:pt>
                <c:pt idx="74">
                  <c:v>5</c:v>
                </c:pt>
                <c:pt idx="75">
                  <c:v>1</c:v>
                </c:pt>
                <c:pt idx="76">
                  <c:v>2</c:v>
                </c:pt>
                <c:pt idx="77">
                  <c:v>3</c:v>
                </c:pt>
                <c:pt idx="78">
                  <c:v>4</c:v>
                </c:pt>
                <c:pt idx="79">
                  <c:v>5</c:v>
                </c:pt>
                <c:pt idx="80">
                  <c:v>1</c:v>
                </c:pt>
                <c:pt idx="81">
                  <c:v>2</c:v>
                </c:pt>
                <c:pt idx="82">
                  <c:v>3</c:v>
                </c:pt>
                <c:pt idx="83">
                  <c:v>4</c:v>
                </c:pt>
                <c:pt idx="84">
                  <c:v>5</c:v>
                </c:pt>
                <c:pt idx="85">
                  <c:v>1</c:v>
                </c:pt>
                <c:pt idx="86">
                  <c:v>2</c:v>
                </c:pt>
                <c:pt idx="87">
                  <c:v>3</c:v>
                </c:pt>
                <c:pt idx="88">
                  <c:v>4</c:v>
                </c:pt>
                <c:pt idx="89">
                  <c:v>5</c:v>
                </c:pt>
                <c:pt idx="90">
                  <c:v>1</c:v>
                </c:pt>
                <c:pt idx="91">
                  <c:v>2</c:v>
                </c:pt>
                <c:pt idx="92">
                  <c:v>3</c:v>
                </c:pt>
                <c:pt idx="93">
                  <c:v>4</c:v>
                </c:pt>
                <c:pt idx="94">
                  <c:v>5</c:v>
                </c:pt>
                <c:pt idx="95">
                  <c:v>1</c:v>
                </c:pt>
                <c:pt idx="96">
                  <c:v>2</c:v>
                </c:pt>
                <c:pt idx="97">
                  <c:v>3</c:v>
                </c:pt>
                <c:pt idx="98">
                  <c:v>4</c:v>
                </c:pt>
                <c:pt idx="99">
                  <c:v>5</c:v>
                </c:pt>
              </c:numCache>
            </c:numRef>
          </c:xVal>
          <c:yVal>
            <c:numRef>
              <c:f>Sheet1!$B$2:$B$101</c:f>
              <c:numCache>
                <c:formatCode>General</c:formatCode>
                <c:ptCount val="100"/>
                <c:pt idx="0">
                  <c:v>0</c:v>
                </c:pt>
                <c:pt idx="1">
                  <c:v>85</c:v>
                </c:pt>
                <c:pt idx="2">
                  <c:v>83</c:v>
                </c:pt>
                <c:pt idx="3">
                  <c:v>84</c:v>
                </c:pt>
                <c:pt idx="4">
                  <c:v>101</c:v>
                </c:pt>
                <c:pt idx="5">
                  <c:v>85</c:v>
                </c:pt>
                <c:pt idx="6">
                  <c:v>0</c:v>
                </c:pt>
                <c:pt idx="7">
                  <c:v>85</c:v>
                </c:pt>
                <c:pt idx="8">
                  <c:v>86</c:v>
                </c:pt>
                <c:pt idx="9">
                  <c:v>106</c:v>
                </c:pt>
                <c:pt idx="10">
                  <c:v>83</c:v>
                </c:pt>
                <c:pt idx="11">
                  <c:v>85</c:v>
                </c:pt>
                <c:pt idx="12">
                  <c:v>0</c:v>
                </c:pt>
                <c:pt idx="13">
                  <c:v>83</c:v>
                </c:pt>
                <c:pt idx="14">
                  <c:v>95</c:v>
                </c:pt>
                <c:pt idx="15">
                  <c:v>84</c:v>
                </c:pt>
                <c:pt idx="16">
                  <c:v>86</c:v>
                </c:pt>
                <c:pt idx="17">
                  <c:v>83</c:v>
                </c:pt>
                <c:pt idx="18">
                  <c:v>0</c:v>
                </c:pt>
                <c:pt idx="19">
                  <c:v>99</c:v>
                </c:pt>
                <c:pt idx="20">
                  <c:v>101</c:v>
                </c:pt>
                <c:pt idx="21">
                  <c:v>106</c:v>
                </c:pt>
                <c:pt idx="22">
                  <c:v>95</c:v>
                </c:pt>
                <c:pt idx="23">
                  <c:v>99</c:v>
                </c:pt>
                <c:pt idx="24">
                  <c:v>0</c:v>
                </c:pt>
              </c:numCache>
            </c:numRef>
          </c:yVal>
          <c:smooth val="0"/>
          <c:extLst>
            <c:ext xmlns:c16="http://schemas.microsoft.com/office/drawing/2014/chart" uri="{C3380CC4-5D6E-409C-BE32-E72D297353CC}">
              <c16:uniqueId val="{00000001-A25F-4F87-B19F-962B6FFAEAC9}"/>
            </c:ext>
          </c:extLst>
        </c:ser>
        <c:ser>
          <c:idx val="1"/>
          <c:order val="1"/>
          <c:tx>
            <c:strRef>
              <c:f>Sheet1!$C$1</c:f>
              <c:strCache>
                <c:ptCount val="1"/>
                <c:pt idx="0">
                  <c:v>spam</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1">
                    <a:alpha val="78000"/>
                  </a:schemeClr>
                </a:solidFill>
                <a:round/>
              </a:ln>
              <a:effectLst/>
            </c:spPr>
          </c:marker>
          <c:dPt>
            <c:idx val="24"/>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bg2">
                      <a:lumMod val="90000"/>
                      <a:alpha val="78000"/>
                    </a:schemeClr>
                  </a:solidFill>
                  <a:round/>
                </a:ln>
                <a:effectLst/>
              </c:spPr>
            </c:marker>
            <c:bubble3D val="0"/>
            <c:extLst>
              <c:ext xmlns:c16="http://schemas.microsoft.com/office/drawing/2014/chart" uri="{C3380CC4-5D6E-409C-BE32-E72D297353CC}">
                <c16:uniqueId val="{00000002-A25F-4F87-B19F-962B6FFAEAC9}"/>
              </c:ext>
            </c:extLst>
          </c:dPt>
          <c:dPt>
            <c:idx val="98"/>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rgbClr val="7030A0">
                      <a:alpha val="78000"/>
                    </a:srgbClr>
                  </a:solidFill>
                  <a:round/>
                </a:ln>
                <a:effectLst/>
              </c:spPr>
            </c:marker>
            <c:bubble3D val="0"/>
            <c:extLst>
              <c:ext xmlns:c16="http://schemas.microsoft.com/office/drawing/2014/chart" uri="{C3380CC4-5D6E-409C-BE32-E72D297353CC}">
                <c16:uniqueId val="{00000003-A25F-4F87-B19F-962B6FFAEAC9}"/>
              </c:ext>
            </c:extLst>
          </c:dPt>
          <c:xVal>
            <c:numRef>
              <c:f>Sheet1!$A$2:$A$101</c:f>
              <c:numCache>
                <c:formatCode>General</c:formatCode>
                <c:ptCount val="100"/>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pt idx="15">
                  <c:v>1</c:v>
                </c:pt>
                <c:pt idx="16">
                  <c:v>2</c:v>
                </c:pt>
                <c:pt idx="17">
                  <c:v>3</c:v>
                </c:pt>
                <c:pt idx="18">
                  <c:v>4</c:v>
                </c:pt>
                <c:pt idx="19">
                  <c:v>5</c:v>
                </c:pt>
                <c:pt idx="20">
                  <c:v>1</c:v>
                </c:pt>
                <c:pt idx="21">
                  <c:v>2</c:v>
                </c:pt>
                <c:pt idx="22">
                  <c:v>3</c:v>
                </c:pt>
                <c:pt idx="23">
                  <c:v>4</c:v>
                </c:pt>
                <c:pt idx="24">
                  <c:v>5</c:v>
                </c:pt>
                <c:pt idx="25">
                  <c:v>1</c:v>
                </c:pt>
                <c:pt idx="26">
                  <c:v>2</c:v>
                </c:pt>
                <c:pt idx="27">
                  <c:v>3</c:v>
                </c:pt>
                <c:pt idx="28">
                  <c:v>4</c:v>
                </c:pt>
                <c:pt idx="29">
                  <c:v>5</c:v>
                </c:pt>
                <c:pt idx="30">
                  <c:v>1</c:v>
                </c:pt>
                <c:pt idx="31">
                  <c:v>2</c:v>
                </c:pt>
                <c:pt idx="32">
                  <c:v>3</c:v>
                </c:pt>
                <c:pt idx="33">
                  <c:v>4</c:v>
                </c:pt>
                <c:pt idx="34">
                  <c:v>5</c:v>
                </c:pt>
                <c:pt idx="35">
                  <c:v>1</c:v>
                </c:pt>
                <c:pt idx="36">
                  <c:v>2</c:v>
                </c:pt>
                <c:pt idx="37">
                  <c:v>3</c:v>
                </c:pt>
                <c:pt idx="38">
                  <c:v>4</c:v>
                </c:pt>
                <c:pt idx="39">
                  <c:v>5</c:v>
                </c:pt>
                <c:pt idx="40">
                  <c:v>1</c:v>
                </c:pt>
                <c:pt idx="41">
                  <c:v>2</c:v>
                </c:pt>
                <c:pt idx="42">
                  <c:v>3</c:v>
                </c:pt>
                <c:pt idx="43">
                  <c:v>4</c:v>
                </c:pt>
                <c:pt idx="44">
                  <c:v>5</c:v>
                </c:pt>
                <c:pt idx="45">
                  <c:v>1</c:v>
                </c:pt>
                <c:pt idx="46">
                  <c:v>2</c:v>
                </c:pt>
                <c:pt idx="47">
                  <c:v>3</c:v>
                </c:pt>
                <c:pt idx="48">
                  <c:v>4</c:v>
                </c:pt>
                <c:pt idx="49">
                  <c:v>5</c:v>
                </c:pt>
                <c:pt idx="50">
                  <c:v>1</c:v>
                </c:pt>
                <c:pt idx="51">
                  <c:v>2</c:v>
                </c:pt>
                <c:pt idx="52">
                  <c:v>3</c:v>
                </c:pt>
                <c:pt idx="53">
                  <c:v>4</c:v>
                </c:pt>
                <c:pt idx="54">
                  <c:v>5</c:v>
                </c:pt>
                <c:pt idx="55">
                  <c:v>1</c:v>
                </c:pt>
                <c:pt idx="56">
                  <c:v>2</c:v>
                </c:pt>
                <c:pt idx="57">
                  <c:v>3</c:v>
                </c:pt>
                <c:pt idx="58">
                  <c:v>4</c:v>
                </c:pt>
                <c:pt idx="59">
                  <c:v>5</c:v>
                </c:pt>
                <c:pt idx="60">
                  <c:v>1</c:v>
                </c:pt>
                <c:pt idx="61">
                  <c:v>2</c:v>
                </c:pt>
                <c:pt idx="62">
                  <c:v>3</c:v>
                </c:pt>
                <c:pt idx="63">
                  <c:v>4</c:v>
                </c:pt>
                <c:pt idx="64">
                  <c:v>5</c:v>
                </c:pt>
                <c:pt idx="65">
                  <c:v>1</c:v>
                </c:pt>
                <c:pt idx="66">
                  <c:v>2</c:v>
                </c:pt>
                <c:pt idx="67">
                  <c:v>3</c:v>
                </c:pt>
                <c:pt idx="68">
                  <c:v>4</c:v>
                </c:pt>
                <c:pt idx="69">
                  <c:v>5</c:v>
                </c:pt>
                <c:pt idx="70">
                  <c:v>1</c:v>
                </c:pt>
                <c:pt idx="71">
                  <c:v>2</c:v>
                </c:pt>
                <c:pt idx="72">
                  <c:v>3</c:v>
                </c:pt>
                <c:pt idx="73">
                  <c:v>4</c:v>
                </c:pt>
                <c:pt idx="74">
                  <c:v>5</c:v>
                </c:pt>
                <c:pt idx="75">
                  <c:v>1</c:v>
                </c:pt>
                <c:pt idx="76">
                  <c:v>2</c:v>
                </c:pt>
                <c:pt idx="77">
                  <c:v>3</c:v>
                </c:pt>
                <c:pt idx="78">
                  <c:v>4</c:v>
                </c:pt>
                <c:pt idx="79">
                  <c:v>5</c:v>
                </c:pt>
                <c:pt idx="80">
                  <c:v>1</c:v>
                </c:pt>
                <c:pt idx="81">
                  <c:v>2</c:v>
                </c:pt>
                <c:pt idx="82">
                  <c:v>3</c:v>
                </c:pt>
                <c:pt idx="83">
                  <c:v>4</c:v>
                </c:pt>
                <c:pt idx="84">
                  <c:v>5</c:v>
                </c:pt>
                <c:pt idx="85">
                  <c:v>1</c:v>
                </c:pt>
                <c:pt idx="86">
                  <c:v>2</c:v>
                </c:pt>
                <c:pt idx="87">
                  <c:v>3</c:v>
                </c:pt>
                <c:pt idx="88">
                  <c:v>4</c:v>
                </c:pt>
                <c:pt idx="89">
                  <c:v>5</c:v>
                </c:pt>
                <c:pt idx="90">
                  <c:v>1</c:v>
                </c:pt>
                <c:pt idx="91">
                  <c:v>2</c:v>
                </c:pt>
                <c:pt idx="92">
                  <c:v>3</c:v>
                </c:pt>
                <c:pt idx="93">
                  <c:v>4</c:v>
                </c:pt>
                <c:pt idx="94">
                  <c:v>5</c:v>
                </c:pt>
                <c:pt idx="95">
                  <c:v>1</c:v>
                </c:pt>
                <c:pt idx="96">
                  <c:v>2</c:v>
                </c:pt>
                <c:pt idx="97">
                  <c:v>3</c:v>
                </c:pt>
                <c:pt idx="98">
                  <c:v>4</c:v>
                </c:pt>
                <c:pt idx="99">
                  <c:v>5</c:v>
                </c:pt>
              </c:numCache>
            </c:numRef>
          </c:xVal>
          <c:yVal>
            <c:numRef>
              <c:f>Sheet1!$C$2:$C$101</c:f>
              <c:numCache>
                <c:formatCode>General</c:formatCode>
                <c:ptCount val="100"/>
                <c:pt idx="0">
                  <c:v>86</c:v>
                </c:pt>
                <c:pt idx="1">
                  <c:v>87</c:v>
                </c:pt>
                <c:pt idx="2">
                  <c:v>87</c:v>
                </c:pt>
                <c:pt idx="3">
                  <c:v>84</c:v>
                </c:pt>
                <c:pt idx="4">
                  <c:v>67</c:v>
                </c:pt>
                <c:pt idx="5">
                  <c:v>186</c:v>
                </c:pt>
                <c:pt idx="6">
                  <c:v>190</c:v>
                </c:pt>
                <c:pt idx="7">
                  <c:v>187</c:v>
                </c:pt>
                <c:pt idx="8">
                  <c:v>184</c:v>
                </c:pt>
                <c:pt idx="9">
                  <c:v>167</c:v>
                </c:pt>
                <c:pt idx="10">
                  <c:v>91</c:v>
                </c:pt>
                <c:pt idx="11">
                  <c:v>94</c:v>
                </c:pt>
                <c:pt idx="12">
                  <c:v>93</c:v>
                </c:pt>
                <c:pt idx="13">
                  <c:v>92</c:v>
                </c:pt>
                <c:pt idx="14">
                  <c:v>82</c:v>
                </c:pt>
                <c:pt idx="15">
                  <c:v>86</c:v>
                </c:pt>
                <c:pt idx="16">
                  <c:v>85</c:v>
                </c:pt>
                <c:pt idx="17">
                  <c:v>90</c:v>
                </c:pt>
                <c:pt idx="18">
                  <c:v>89</c:v>
                </c:pt>
                <c:pt idx="19">
                  <c:v>95</c:v>
                </c:pt>
                <c:pt idx="20">
                  <c:v>167</c:v>
                </c:pt>
                <c:pt idx="21">
                  <c:v>173</c:v>
                </c:pt>
                <c:pt idx="22">
                  <c:v>172</c:v>
                </c:pt>
                <c:pt idx="23">
                  <c:v>163</c:v>
                </c:pt>
                <c:pt idx="24">
                  <c:v>159</c:v>
                </c:pt>
                <c:pt idx="25">
                  <c:v>93</c:v>
                </c:pt>
                <c:pt idx="26">
                  <c:v>92</c:v>
                </c:pt>
                <c:pt idx="27">
                  <c:v>92</c:v>
                </c:pt>
                <c:pt idx="28">
                  <c:v>87</c:v>
                </c:pt>
                <c:pt idx="29">
                  <c:v>93</c:v>
                </c:pt>
                <c:pt idx="30">
                  <c:v>83</c:v>
                </c:pt>
                <c:pt idx="31">
                  <c:v>84</c:v>
                </c:pt>
                <c:pt idx="32">
                  <c:v>85</c:v>
                </c:pt>
                <c:pt idx="33">
                  <c:v>85</c:v>
                </c:pt>
                <c:pt idx="34">
                  <c:v>91</c:v>
                </c:pt>
                <c:pt idx="35">
                  <c:v>185</c:v>
                </c:pt>
                <c:pt idx="36">
                  <c:v>191</c:v>
                </c:pt>
                <c:pt idx="37">
                  <c:v>185</c:v>
                </c:pt>
                <c:pt idx="38">
                  <c:v>185</c:v>
                </c:pt>
                <c:pt idx="39">
                  <c:v>172</c:v>
                </c:pt>
                <c:pt idx="40">
                  <c:v>77</c:v>
                </c:pt>
                <c:pt idx="41">
                  <c:v>79</c:v>
                </c:pt>
                <c:pt idx="42">
                  <c:v>79</c:v>
                </c:pt>
                <c:pt idx="43">
                  <c:v>84</c:v>
                </c:pt>
                <c:pt idx="44">
                  <c:v>81</c:v>
                </c:pt>
                <c:pt idx="45">
                  <c:v>193</c:v>
                </c:pt>
                <c:pt idx="46">
                  <c:v>193</c:v>
                </c:pt>
                <c:pt idx="47">
                  <c:v>191</c:v>
                </c:pt>
                <c:pt idx="48">
                  <c:v>186</c:v>
                </c:pt>
                <c:pt idx="49">
                  <c:v>176</c:v>
                </c:pt>
                <c:pt idx="50">
                  <c:v>90</c:v>
                </c:pt>
                <c:pt idx="51">
                  <c:v>92</c:v>
                </c:pt>
                <c:pt idx="52">
                  <c:v>90</c:v>
                </c:pt>
                <c:pt idx="53">
                  <c:v>91</c:v>
                </c:pt>
                <c:pt idx="54">
                  <c:v>80</c:v>
                </c:pt>
                <c:pt idx="55">
                  <c:v>86</c:v>
                </c:pt>
                <c:pt idx="56">
                  <c:v>86</c:v>
                </c:pt>
                <c:pt idx="57">
                  <c:v>86</c:v>
                </c:pt>
                <c:pt idx="58">
                  <c:v>83</c:v>
                </c:pt>
                <c:pt idx="59">
                  <c:v>72</c:v>
                </c:pt>
                <c:pt idx="60">
                  <c:v>174</c:v>
                </c:pt>
                <c:pt idx="61">
                  <c:v>181</c:v>
                </c:pt>
                <c:pt idx="62">
                  <c:v>177</c:v>
                </c:pt>
                <c:pt idx="63">
                  <c:v>174</c:v>
                </c:pt>
                <c:pt idx="64">
                  <c:v>161</c:v>
                </c:pt>
                <c:pt idx="65">
                  <c:v>85</c:v>
                </c:pt>
                <c:pt idx="66">
                  <c:v>89</c:v>
                </c:pt>
                <c:pt idx="67">
                  <c:v>84</c:v>
                </c:pt>
                <c:pt idx="68">
                  <c:v>87</c:v>
                </c:pt>
                <c:pt idx="69">
                  <c:v>79</c:v>
                </c:pt>
                <c:pt idx="70">
                  <c:v>87</c:v>
                </c:pt>
                <c:pt idx="71">
                  <c:v>89</c:v>
                </c:pt>
                <c:pt idx="72">
                  <c:v>87</c:v>
                </c:pt>
                <c:pt idx="73">
                  <c:v>83</c:v>
                </c:pt>
                <c:pt idx="74">
                  <c:v>77</c:v>
                </c:pt>
                <c:pt idx="75">
                  <c:v>81</c:v>
                </c:pt>
                <c:pt idx="76">
                  <c:v>83</c:v>
                </c:pt>
                <c:pt idx="77">
                  <c:v>80</c:v>
                </c:pt>
                <c:pt idx="78">
                  <c:v>85</c:v>
                </c:pt>
                <c:pt idx="79">
                  <c:v>94</c:v>
                </c:pt>
                <c:pt idx="80">
                  <c:v>84</c:v>
                </c:pt>
                <c:pt idx="81">
                  <c:v>84</c:v>
                </c:pt>
                <c:pt idx="82">
                  <c:v>83</c:v>
                </c:pt>
                <c:pt idx="83">
                  <c:v>84</c:v>
                </c:pt>
                <c:pt idx="84">
                  <c:v>68</c:v>
                </c:pt>
                <c:pt idx="85">
                  <c:v>248</c:v>
                </c:pt>
                <c:pt idx="86">
                  <c:v>253</c:v>
                </c:pt>
                <c:pt idx="87">
                  <c:v>251</c:v>
                </c:pt>
                <c:pt idx="88">
                  <c:v>245</c:v>
                </c:pt>
                <c:pt idx="89">
                  <c:v>226</c:v>
                </c:pt>
                <c:pt idx="90">
                  <c:v>234</c:v>
                </c:pt>
                <c:pt idx="91">
                  <c:v>239</c:v>
                </c:pt>
                <c:pt idx="92">
                  <c:v>236</c:v>
                </c:pt>
                <c:pt idx="93">
                  <c:v>234</c:v>
                </c:pt>
                <c:pt idx="94">
                  <c:v>217</c:v>
                </c:pt>
                <c:pt idx="95">
                  <c:v>124</c:v>
                </c:pt>
                <c:pt idx="96">
                  <c:v>128</c:v>
                </c:pt>
                <c:pt idx="97">
                  <c:v>128</c:v>
                </c:pt>
                <c:pt idx="98">
                  <c:v>124</c:v>
                </c:pt>
                <c:pt idx="99">
                  <c:v>120</c:v>
                </c:pt>
              </c:numCache>
            </c:numRef>
          </c:yVal>
          <c:smooth val="0"/>
          <c:extLst>
            <c:ext xmlns:c16="http://schemas.microsoft.com/office/drawing/2014/chart" uri="{C3380CC4-5D6E-409C-BE32-E72D297353CC}">
              <c16:uniqueId val="{00000004-A25F-4F87-B19F-962B6FFAEAC9}"/>
            </c:ext>
          </c:extLst>
        </c:ser>
        <c:dLbls>
          <c:showLegendKey val="0"/>
          <c:showVal val="0"/>
          <c:showCatName val="0"/>
          <c:showSerName val="0"/>
          <c:showPercent val="0"/>
          <c:showBubbleSize val="0"/>
        </c:dLbls>
        <c:axId val="525129712"/>
        <c:axId val="525121840"/>
      </c:scatterChart>
      <c:valAx>
        <c:axId val="52512971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Tweet</a:t>
                </a:r>
              </a:p>
            </c:rich>
          </c:tx>
          <c:layout>
            <c:manualLayout>
              <c:xMode val="edge"/>
              <c:yMode val="edge"/>
              <c:x val="0.43723428131412018"/>
              <c:y val="0.9301621005239513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5121840"/>
        <c:crosses val="autoZero"/>
        <c:crossBetween val="midCat"/>
      </c:valAx>
      <c:valAx>
        <c:axId val="5251218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Edit_distance</a:t>
                </a:r>
              </a:p>
            </c:rich>
          </c:tx>
          <c:layout>
            <c:manualLayout>
              <c:xMode val="edge"/>
              <c:yMode val="edge"/>
              <c:x val="1.6651797429479451E-2"/>
              <c:y val="0.3407041987186760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5129712"/>
        <c:crosses val="autoZero"/>
        <c:crossBetween val="midCat"/>
      </c:valAx>
      <c:spPr>
        <a:noFill/>
        <a:ln>
          <a:noFill/>
        </a:ln>
        <a:effectLst/>
      </c:spPr>
    </c:plotArea>
    <c:legend>
      <c:legendPos val="b"/>
      <c:layout>
        <c:manualLayout>
          <c:xMode val="edge"/>
          <c:yMode val="edge"/>
          <c:x val="0.79525499990467297"/>
          <c:y val="3.1355797124549722E-2"/>
          <c:w val="0.1739926139540634"/>
          <c:h val="0.124221152517878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5886</TotalTime>
  <Pages>6</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94</cp:revision>
  <dcterms:created xsi:type="dcterms:W3CDTF">2017-10-19T21:14:00Z</dcterms:created>
  <dcterms:modified xsi:type="dcterms:W3CDTF">2017-10-23T23:53:00Z</dcterms:modified>
</cp:coreProperties>
</file>